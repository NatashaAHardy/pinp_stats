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B9878" w14:textId="77777777" w:rsidR="00861E4E" w:rsidRDefault="0049238A">
      <w:pPr>
        <w:pStyle w:val="Heading2"/>
        <w:jc w:val="center"/>
      </w:pPr>
      <w:bookmarkStart w:id="0" w:name="_gjdgxs" w:colFirst="0" w:colLast="0"/>
      <w:bookmarkEnd w:id="0"/>
      <w:r>
        <w:t>Electronic Supplementary Materials – Quantifying a wildlife conflict: estimates of seabird predation by recovering fur seals across southeastern Australia</w:t>
      </w:r>
    </w:p>
    <w:p w14:paraId="6904F0BC"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7D943E86" w14:textId="77777777" w:rsidR="00861E4E" w:rsidRDefault="0049238A">
      <w:pPr>
        <w:pStyle w:val="Heading2"/>
      </w:pPr>
      <w:bookmarkStart w:id="1" w:name="_30j0zll" w:colFirst="0" w:colLast="0"/>
      <w:bookmarkEnd w:id="1"/>
      <w:r>
        <w:t>S1 Methods</w:t>
      </w:r>
    </w:p>
    <w:p w14:paraId="3B2F9FE7" w14:textId="77777777" w:rsidR="00861E4E" w:rsidRDefault="00861E4E"/>
    <w:p w14:paraId="2D163943" w14:textId="77777777" w:rsidR="00861E4E" w:rsidRDefault="0049238A">
      <w:pPr>
        <w:pBdr>
          <w:top w:val="nil"/>
          <w:left w:val="nil"/>
          <w:bottom w:val="nil"/>
          <w:right w:val="nil"/>
          <w:between w:val="nil"/>
        </w:pBdr>
        <w:spacing w:line="480" w:lineRule="auto"/>
      </w:pPr>
      <w:r>
        <w:rPr>
          <w:i/>
        </w:rPr>
        <w:t>S1.1 Sample collections and site background information</w:t>
      </w:r>
    </w:p>
    <w:p w14:paraId="489F78BC" w14:textId="77777777" w:rsidR="00861E4E" w:rsidRDefault="00861E4E">
      <w:pPr>
        <w:pBdr>
          <w:top w:val="nil"/>
          <w:left w:val="nil"/>
          <w:bottom w:val="nil"/>
          <w:right w:val="nil"/>
          <w:between w:val="nil"/>
        </w:pBdr>
        <w:spacing w:line="480" w:lineRule="auto"/>
      </w:pPr>
    </w:p>
    <w:p w14:paraId="28E7A362" w14:textId="77777777" w:rsidR="00861E4E" w:rsidRDefault="0049238A">
      <w:pPr>
        <w:spacing w:line="480" w:lineRule="auto"/>
        <w:rPr>
          <w:rFonts w:ascii="Times" w:eastAsia="Times" w:hAnsi="Times" w:cs="Times"/>
        </w:rPr>
      </w:pPr>
      <w:r>
        <w:rPr>
          <w:rFonts w:ascii="Times" w:eastAsia="Times" w:hAnsi="Times" w:cs="Times"/>
        </w:rPr>
        <w:t xml:space="preserve">Long-nosed fur seal pups have been recorded (to the best of our knowledge) at </w:t>
      </w:r>
      <w:proofErr w:type="spellStart"/>
      <w:r>
        <w:rPr>
          <w:rFonts w:ascii="Times" w:eastAsia="Times" w:hAnsi="Times" w:cs="Times"/>
        </w:rPr>
        <w:t>Deen</w:t>
      </w:r>
      <w:proofErr w:type="spellEnd"/>
      <w:r>
        <w:rPr>
          <w:rFonts w:ascii="Times" w:eastAsia="Times" w:hAnsi="Times" w:cs="Times"/>
        </w:rPr>
        <w:t xml:space="preserve"> Maar </w:t>
      </w:r>
      <w:r w:rsidRPr="00E75B75">
        <w:rPr>
          <w:rFonts w:ascii="Times" w:eastAsia="Times" w:hAnsi="Times" w:cs="Times"/>
          <w:highlight w:val="yellow"/>
        </w:rPr>
        <w:t>Island</w:t>
      </w:r>
      <w:r>
        <w:rPr>
          <w:rFonts w:ascii="Times" w:eastAsia="Times" w:hAnsi="Times" w:cs="Times"/>
        </w:rPr>
        <w:t xml:space="preserve"> since 2002, Cape Bridgewater since 2008, Gabo Island since 2016, and </w:t>
      </w:r>
      <w:proofErr w:type="spellStart"/>
      <w:r>
        <w:rPr>
          <w:rFonts w:ascii="Times" w:eastAsia="Times" w:hAnsi="Times" w:cs="Times"/>
        </w:rPr>
        <w:t>Barunguba</w:t>
      </w:r>
      <w:proofErr w:type="spellEnd"/>
      <w:r>
        <w:rPr>
          <w:rFonts w:ascii="Times" w:eastAsia="Times" w:hAnsi="Times" w:cs="Times"/>
        </w:rPr>
        <w:t xml:space="preserve"> since 2000 </w:t>
      </w:r>
      <w:hyperlink r:id="rId4">
        <w:r>
          <w:rPr>
            <w:rFonts w:ascii="Times" w:eastAsia="Times" w:hAnsi="Times" w:cs="Times"/>
          </w:rPr>
          <w:t>(</w:t>
        </w:r>
        <w:proofErr w:type="spellStart"/>
        <w:r>
          <w:rPr>
            <w:rFonts w:ascii="Times" w:eastAsia="Times" w:hAnsi="Times" w:cs="Times"/>
          </w:rPr>
          <w:t>Arnould</w:t>
        </w:r>
        <w:proofErr w:type="spellEnd"/>
        <w:r>
          <w:rPr>
            <w:rFonts w:ascii="Times" w:eastAsia="Times" w:hAnsi="Times" w:cs="Times"/>
          </w:rPr>
          <w:t xml:space="preserve"> et al., 2003; </w:t>
        </w:r>
      </w:hyperlink>
      <w:r>
        <w:rPr>
          <w:rFonts w:ascii="Times" w:eastAsia="Times" w:hAnsi="Times" w:cs="Times"/>
        </w:rPr>
        <w:t xml:space="preserve">McIntosh et al. </w:t>
      </w:r>
      <w:proofErr w:type="spellStart"/>
      <w:r>
        <w:rPr>
          <w:rFonts w:ascii="Times" w:eastAsia="Times" w:hAnsi="Times" w:cs="Times"/>
        </w:rPr>
        <w:t>unpub</w:t>
      </w:r>
      <w:proofErr w:type="spellEnd"/>
      <w:r>
        <w:rPr>
          <w:rFonts w:ascii="Times" w:eastAsia="Times" w:hAnsi="Times" w:cs="Times"/>
        </w:rPr>
        <w:t xml:space="preserve">. data; </w:t>
      </w:r>
      <w:hyperlink r:id="rId5">
        <w:r>
          <w:rPr>
            <w:rFonts w:ascii="Times" w:eastAsia="Times" w:hAnsi="Times" w:cs="Times"/>
          </w:rPr>
          <w:t>Shaughnessy et al., 2001)</w:t>
        </w:r>
      </w:hyperlink>
      <w:r>
        <w:rPr>
          <w:rFonts w:ascii="Times" w:eastAsia="Times" w:hAnsi="Times" w:cs="Times"/>
        </w:rPr>
        <w:t xml:space="preserve">. Pup numbers, as an index of population size in 2013, were ~100 at Cape Bridgewater, ~ 24 at </w:t>
      </w:r>
      <w:proofErr w:type="spellStart"/>
      <w:r>
        <w:rPr>
          <w:rFonts w:ascii="Times" w:eastAsia="Times" w:hAnsi="Times" w:cs="Times"/>
        </w:rPr>
        <w:t>Deen</w:t>
      </w:r>
      <w:proofErr w:type="spellEnd"/>
      <w:r>
        <w:rPr>
          <w:rFonts w:ascii="Times" w:eastAsia="Times" w:hAnsi="Times" w:cs="Times"/>
        </w:rPr>
        <w:t xml:space="preserve"> Maar </w:t>
      </w:r>
      <w:r w:rsidRPr="00E75B75">
        <w:rPr>
          <w:rFonts w:ascii="Times" w:eastAsia="Times" w:hAnsi="Times" w:cs="Times"/>
          <w:highlight w:val="yellow"/>
        </w:rPr>
        <w:t>Island</w:t>
      </w:r>
      <w:r>
        <w:rPr>
          <w:rFonts w:ascii="Times" w:eastAsia="Times" w:hAnsi="Times" w:cs="Times"/>
        </w:rPr>
        <w:t xml:space="preserve"> (and in 2017), 8 at Gabo Island and ~42 at </w:t>
      </w:r>
      <w:proofErr w:type="spellStart"/>
      <w:r>
        <w:rPr>
          <w:rFonts w:ascii="Times" w:eastAsia="Times" w:hAnsi="Times" w:cs="Times"/>
        </w:rPr>
        <w:t>Barunguba</w:t>
      </w:r>
      <w:proofErr w:type="spellEnd"/>
      <w:r>
        <w:rPr>
          <w:rFonts w:ascii="Times" w:eastAsia="Times" w:hAnsi="Times" w:cs="Times"/>
        </w:rPr>
        <w:t xml:space="preserve"> </w:t>
      </w:r>
      <w:hyperlink r:id="rId6">
        <w:r>
          <w:rPr>
            <w:rFonts w:ascii="Times" w:eastAsia="Times" w:hAnsi="Times" w:cs="Times"/>
          </w:rPr>
          <w:t xml:space="preserve">(McIntosh et al., 2014; </w:t>
        </w:r>
      </w:hyperlink>
      <w:r>
        <w:rPr>
          <w:rFonts w:ascii="Times" w:eastAsia="Times" w:hAnsi="Times" w:cs="Times"/>
        </w:rPr>
        <w:t>McIntosh et al. unpublished data</w:t>
      </w:r>
      <w:hyperlink r:id="rId7">
        <w:r>
          <w:rPr>
            <w:rFonts w:ascii="Times" w:eastAsia="Times" w:hAnsi="Times" w:cs="Times"/>
          </w:rPr>
          <w:t>)</w:t>
        </w:r>
      </w:hyperlink>
      <w:r>
        <w:rPr>
          <w:rFonts w:ascii="Times" w:eastAsia="Times" w:hAnsi="Times" w:cs="Times"/>
        </w:rPr>
        <w:t xml:space="preserve"> (Fig. 1).</w:t>
      </w:r>
    </w:p>
    <w:p w14:paraId="5973AD55" w14:textId="77777777" w:rsidR="00861E4E" w:rsidRDefault="0049238A">
      <w:pPr>
        <w:spacing w:line="480" w:lineRule="auto"/>
        <w:rPr>
          <w:rFonts w:ascii="Times" w:eastAsia="Times" w:hAnsi="Times" w:cs="Times"/>
        </w:rPr>
      </w:pPr>
      <w:r>
        <w:rPr>
          <w:rFonts w:ascii="Times" w:eastAsia="Times" w:hAnsi="Times" w:cs="Times"/>
        </w:rPr>
        <w:tab/>
        <w:t xml:space="preserve">Additionally, </w:t>
      </w:r>
      <w:r>
        <w:t>Phillip Island, in north-central Bass Strait, is home to the largest little penguin colony</w:t>
      </w:r>
      <w:r>
        <w:rPr>
          <w:rFonts w:ascii="Times" w:eastAsia="Times" w:hAnsi="Times" w:cs="Times"/>
        </w:rPr>
        <w:t xml:space="preserve">, with an estimated 31,000 breeding pairs of penguins in 2010 </w:t>
      </w:r>
      <w:hyperlink r:id="rId8">
        <w:r>
          <w:t>(Sutherland &amp; Dann, 2014)</w:t>
        </w:r>
      </w:hyperlink>
      <w:r>
        <w:rPr>
          <w:rFonts w:ascii="Times" w:eastAsia="Times" w:hAnsi="Times" w:cs="Times"/>
        </w:rPr>
        <w:t xml:space="preserve">. The success of this colony is largely attributed to fox eradication and habitat restoration </w:t>
      </w:r>
      <w:hyperlink r:id="rId9">
        <w:r>
          <w:t>(Rout et al., 2014; Sutherland &amp; Dann, 2014)</w:t>
        </w:r>
      </w:hyperlink>
      <w:r>
        <w:t xml:space="preserve">. </w:t>
      </w:r>
      <w:r>
        <w:rPr>
          <w:rFonts w:ascii="Times" w:eastAsia="Times" w:hAnsi="Times" w:cs="Times"/>
        </w:rPr>
        <w:t xml:space="preserve">The internationally popular Penguin Parade, managed by Phillip Island Nature Parks (The Nature Parks), provided little penguin viewing experiences for over 757,846 visitors in 2019-20 </w:t>
      </w:r>
      <w:hyperlink r:id="rId10">
        <w:r>
          <w:t>(Phillip Island Nature Parks, 2020)</w:t>
        </w:r>
      </w:hyperlink>
      <w:r>
        <w:rPr>
          <w:rFonts w:ascii="Times" w:eastAsia="Times" w:hAnsi="Times" w:cs="Times"/>
        </w:rPr>
        <w:t>.</w:t>
      </w:r>
    </w:p>
    <w:p w14:paraId="45CD81B3" w14:textId="77777777" w:rsidR="00861E4E" w:rsidRDefault="00861E4E">
      <w:pPr>
        <w:pBdr>
          <w:top w:val="nil"/>
          <w:left w:val="nil"/>
          <w:bottom w:val="nil"/>
          <w:right w:val="nil"/>
          <w:between w:val="nil"/>
        </w:pBdr>
        <w:spacing w:line="480" w:lineRule="auto"/>
      </w:pPr>
    </w:p>
    <w:p w14:paraId="77F59879" w14:textId="77777777" w:rsidR="00861E4E" w:rsidRDefault="0049238A">
      <w:pPr>
        <w:pBdr>
          <w:top w:val="nil"/>
          <w:left w:val="nil"/>
          <w:bottom w:val="nil"/>
          <w:right w:val="nil"/>
          <w:between w:val="nil"/>
        </w:pBdr>
        <w:spacing w:line="480" w:lineRule="auto"/>
        <w:rPr>
          <w:i/>
          <w:color w:val="211E1E"/>
        </w:rPr>
      </w:pPr>
      <w:r>
        <w:rPr>
          <w:i/>
          <w:color w:val="000000"/>
        </w:rPr>
        <w:t>S1.</w:t>
      </w:r>
      <w:r>
        <w:rPr>
          <w:i/>
        </w:rPr>
        <w:t>2</w:t>
      </w:r>
      <w:r>
        <w:rPr>
          <w:i/>
          <w:color w:val="000000"/>
        </w:rPr>
        <w:t xml:space="preserve"> Morphological identification of seabird remains in long-nosed fur seal scats</w:t>
      </w:r>
    </w:p>
    <w:p w14:paraId="23E7621B" w14:textId="77777777" w:rsidR="00861E4E" w:rsidRDefault="00861E4E">
      <w:pPr>
        <w:pBdr>
          <w:top w:val="nil"/>
          <w:left w:val="nil"/>
          <w:bottom w:val="nil"/>
          <w:right w:val="nil"/>
          <w:between w:val="nil"/>
        </w:pBdr>
        <w:spacing w:line="480" w:lineRule="auto"/>
        <w:rPr>
          <w:color w:val="211E1E"/>
        </w:rPr>
      </w:pPr>
    </w:p>
    <w:p w14:paraId="7EAB5AEE" w14:textId="77777777" w:rsidR="00861E4E" w:rsidRDefault="0049238A">
      <w:pPr>
        <w:pBdr>
          <w:top w:val="nil"/>
          <w:left w:val="nil"/>
          <w:bottom w:val="nil"/>
          <w:right w:val="nil"/>
          <w:between w:val="nil"/>
        </w:pBdr>
        <w:spacing w:line="480" w:lineRule="auto"/>
        <w:rPr>
          <w:color w:val="211E1E"/>
        </w:rPr>
      </w:pPr>
      <w:r>
        <w:rPr>
          <w:color w:val="211E1E"/>
        </w:rPr>
        <w:t xml:space="preserve">Little penguin feathers are </w:t>
      </w:r>
      <w:proofErr w:type="spellStart"/>
      <w:r>
        <w:rPr>
          <w:color w:val="211E1E"/>
        </w:rPr>
        <w:t>recognisable</w:t>
      </w:r>
      <w:proofErr w:type="spellEnd"/>
      <w:r>
        <w:rPr>
          <w:color w:val="211E1E"/>
        </w:rPr>
        <w:t xml:space="preserve"> by their blue tinge and compact shape (Fig. 2d). Shearwater feathers are long, tapered and grey in </w:t>
      </w:r>
      <w:proofErr w:type="spellStart"/>
      <w:r>
        <w:rPr>
          <w:color w:val="211E1E"/>
        </w:rPr>
        <w:t>colour</w:t>
      </w:r>
      <w:proofErr w:type="spellEnd"/>
      <w:r>
        <w:rPr>
          <w:color w:val="211E1E"/>
        </w:rPr>
        <w:t xml:space="preserve">. Seabird carcasses </w:t>
      </w:r>
      <w:r>
        <w:rPr>
          <w:color w:val="211E1E"/>
        </w:rPr>
        <w:lastRenderedPageBreak/>
        <w:t>collected at Phillip Island were used to verify feather identity. The presence of bird hard parts in a single scat was recorded as one bird unless multiple appendages or heads suggested otherwise.</w:t>
      </w:r>
    </w:p>
    <w:p w14:paraId="0ECC5459"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4FCCA5C9" w14:textId="77777777" w:rsidR="00861E4E" w:rsidRDefault="0049238A">
      <w:pPr>
        <w:pStyle w:val="Heading3"/>
      </w:pPr>
      <w:bookmarkStart w:id="2" w:name="_1fob9te" w:colFirst="0" w:colLast="0"/>
      <w:bookmarkEnd w:id="2"/>
      <w:r>
        <w:t>S1.2 DNA metabarcoding of seabird genetic material &amp; reaction conditions</w:t>
      </w:r>
    </w:p>
    <w:p w14:paraId="7900E67C" w14:textId="77777777" w:rsidR="00861E4E" w:rsidRDefault="00861E4E">
      <w:pPr>
        <w:pBdr>
          <w:top w:val="nil"/>
          <w:left w:val="nil"/>
          <w:bottom w:val="nil"/>
          <w:right w:val="nil"/>
          <w:between w:val="nil"/>
        </w:pBdr>
        <w:spacing w:line="480" w:lineRule="auto"/>
        <w:rPr>
          <w:color w:val="000000"/>
        </w:rPr>
      </w:pPr>
    </w:p>
    <w:p w14:paraId="3297146A" w14:textId="77777777" w:rsidR="00861E4E" w:rsidRDefault="0049238A">
      <w:pPr>
        <w:pBdr>
          <w:top w:val="nil"/>
          <w:left w:val="nil"/>
          <w:bottom w:val="nil"/>
          <w:right w:val="nil"/>
          <w:between w:val="nil"/>
        </w:pBdr>
        <w:spacing w:line="480" w:lineRule="auto"/>
        <w:rPr>
          <w:color w:val="000000"/>
        </w:rPr>
      </w:pPr>
      <w:r>
        <w:rPr>
          <w:color w:val="000000"/>
        </w:rPr>
        <w:t xml:space="preserve">DNA was extracted from 250 mg of </w:t>
      </w:r>
      <w:proofErr w:type="spellStart"/>
      <w:r>
        <w:rPr>
          <w:color w:val="000000"/>
        </w:rPr>
        <w:t>faecal</w:t>
      </w:r>
      <w:proofErr w:type="spellEnd"/>
      <w:r>
        <w:rPr>
          <w:color w:val="000000"/>
        </w:rPr>
        <w:t xml:space="preserve"> subsamples using </w:t>
      </w:r>
      <w:proofErr w:type="spellStart"/>
      <w:r>
        <w:rPr>
          <w:color w:val="000000"/>
        </w:rPr>
        <w:t>MoBio</w:t>
      </w:r>
      <w:proofErr w:type="spellEnd"/>
      <w:r>
        <w:rPr>
          <w:color w:val="000000"/>
        </w:rPr>
        <w:t xml:space="preserve"> </w:t>
      </w:r>
      <w:proofErr w:type="spellStart"/>
      <w:r>
        <w:rPr>
          <w:color w:val="000000"/>
        </w:rPr>
        <w:t>PowerSoil</w:t>
      </w:r>
      <w:proofErr w:type="spellEnd"/>
      <w:r>
        <w:rPr>
          <w:color w:val="000000"/>
        </w:rPr>
        <w:t>® DNA Isolation Kits (</w:t>
      </w:r>
      <w:hyperlink r:id="rId11">
        <w:r>
          <w:rPr>
            <w:color w:val="0563C1"/>
            <w:u w:val="single"/>
          </w:rPr>
          <w:t>www.mobio.com</w:t>
        </w:r>
      </w:hyperlink>
      <w:r>
        <w:rPr>
          <w:color w:val="000000"/>
        </w:rPr>
        <w:t xml:space="preserve">) with modifications to the manufacturer’s instructions made in response to the extraction </w:t>
      </w:r>
      <w:proofErr w:type="spellStart"/>
      <w:r>
        <w:rPr>
          <w:color w:val="000000"/>
        </w:rPr>
        <w:t>optimisation</w:t>
      </w:r>
      <w:proofErr w:type="spellEnd"/>
      <w:r>
        <w:rPr>
          <w:color w:val="000000"/>
        </w:rPr>
        <w:t xml:space="preserve"> described herein. These included an overnight digestion phase in cell lysis buffer (C2 solution) at 4˚C, and the incubation step in inhibitor removal solution was extended from 5 to 60 minutes at 4˚C. The eluted DNA was stored at -20˚C. DNA was extracted from a domestic chicken (</w:t>
      </w:r>
      <w:r>
        <w:rPr>
          <w:i/>
          <w:color w:val="000000"/>
        </w:rPr>
        <w:t xml:space="preserve">Gallus </w:t>
      </w:r>
      <w:proofErr w:type="spellStart"/>
      <w:r>
        <w:rPr>
          <w:i/>
          <w:color w:val="000000"/>
        </w:rPr>
        <w:t>gallus</w:t>
      </w:r>
      <w:proofErr w:type="spellEnd"/>
      <w:r>
        <w:rPr>
          <w:i/>
          <w:color w:val="000000"/>
        </w:rPr>
        <w:t xml:space="preserve"> </w:t>
      </w:r>
      <w:proofErr w:type="spellStart"/>
      <w:r>
        <w:rPr>
          <w:i/>
          <w:color w:val="000000"/>
        </w:rPr>
        <w:t>domesticus</w:t>
      </w:r>
      <w:proofErr w:type="spellEnd"/>
      <w:r>
        <w:rPr>
          <w:color w:val="000000"/>
        </w:rPr>
        <w:t>), and one of the target taxa, a little penguin (</w:t>
      </w:r>
      <w:proofErr w:type="spellStart"/>
      <w:r>
        <w:rPr>
          <w:i/>
          <w:color w:val="000000"/>
        </w:rPr>
        <w:t>Eudyptula</w:t>
      </w:r>
      <w:proofErr w:type="spellEnd"/>
      <w:r>
        <w:rPr>
          <w:i/>
          <w:color w:val="000000"/>
        </w:rPr>
        <w:t xml:space="preserve"> minor</w:t>
      </w:r>
      <w:r>
        <w:rPr>
          <w:color w:val="000000"/>
        </w:rPr>
        <w:t xml:space="preserve">) carcass obtained by Phillip Island Nature Parks, and both were used as both positive controls and to test primer specificity. Extraction was from muscle tissue, from the </w:t>
      </w:r>
      <w:proofErr w:type="spellStart"/>
      <w:r>
        <w:rPr>
          <w:color w:val="000000"/>
        </w:rPr>
        <w:t>centre</w:t>
      </w:r>
      <w:proofErr w:type="spellEnd"/>
      <w:r>
        <w:rPr>
          <w:color w:val="000000"/>
        </w:rPr>
        <w:t xml:space="preserve"> of the birds’ tissue matrix (25mg), using </w:t>
      </w:r>
      <w:proofErr w:type="spellStart"/>
      <w:r>
        <w:rPr>
          <w:color w:val="000000"/>
        </w:rPr>
        <w:t>Bioline</w:t>
      </w:r>
      <w:proofErr w:type="spellEnd"/>
      <w:r>
        <w:rPr>
          <w:color w:val="000000"/>
        </w:rPr>
        <w:t xml:space="preserve"> Isolate II Genomic DNA Kits (</w:t>
      </w:r>
      <w:hyperlink r:id="rId12">
        <w:r>
          <w:rPr>
            <w:color w:val="0563C1"/>
            <w:u w:val="single"/>
          </w:rPr>
          <w:t>https://www.bioline.com/us/</w:t>
        </w:r>
      </w:hyperlink>
      <w:r>
        <w:rPr>
          <w:color w:val="000000"/>
        </w:rPr>
        <w:t xml:space="preserve">) as per manufacturer instructions. The DNA was stored in multiple aliquots to avoid freeze/thawing effects. A dedicated controlled eDNA laboratory was used at RMIT University, Bundoora, Victoria, with separate spaces and rooms designated for the physical separation of eDNA extraction, pre-PCR preparations and post-PCR procedures. Positive and negative controls (extraction and PCR) were used to identify potential contamination at each laboratory procedural step from DNA extraction to diagnostic PCR steps. </w:t>
      </w:r>
    </w:p>
    <w:p w14:paraId="68F6F99A" w14:textId="77777777" w:rsidR="00861E4E" w:rsidRDefault="0049238A">
      <w:pPr>
        <w:pBdr>
          <w:top w:val="nil"/>
          <w:left w:val="nil"/>
          <w:bottom w:val="nil"/>
          <w:right w:val="nil"/>
          <w:between w:val="nil"/>
        </w:pBdr>
        <w:spacing w:line="480" w:lineRule="auto"/>
        <w:ind w:firstLine="720"/>
        <w:rPr>
          <w:rFonts w:ascii="Times" w:eastAsia="Times" w:hAnsi="Times" w:cs="Times"/>
          <w:color w:val="000000"/>
        </w:rPr>
      </w:pPr>
      <w:bookmarkStart w:id="3" w:name="_3znysh7" w:colFirst="0" w:colLast="0"/>
      <w:bookmarkEnd w:id="3"/>
      <w:r>
        <w:rPr>
          <w:color w:val="000000"/>
        </w:rPr>
        <w:t>Two diagnostic endpoint PCR (</w:t>
      </w:r>
      <w:proofErr w:type="spellStart"/>
      <w:r>
        <w:rPr>
          <w:color w:val="000000"/>
        </w:rPr>
        <w:t>dPCR</w:t>
      </w:r>
      <w:proofErr w:type="spellEnd"/>
      <w:r>
        <w:rPr>
          <w:color w:val="000000"/>
        </w:rPr>
        <w:t xml:space="preserve">) assays were tested on a subset of sample extracts (n =10, at both neat and 1:10 concentrations) and positive controls </w:t>
      </w:r>
      <w:r>
        <w:rPr>
          <w:color w:val="000000"/>
        </w:rPr>
        <w:lastRenderedPageBreak/>
        <w:t xml:space="preserve">(chicken and penguin) using two primers. The Bird12sa/h primer pair targets the 12S ribosomal RNA (rRNA) gene </w:t>
      </w:r>
      <w:hyperlink r:id="rId13">
        <w:r>
          <w:t>(Cooper, 1994)</w:t>
        </w:r>
      </w:hyperlink>
      <w:r>
        <w:rPr>
          <w:color w:val="000000"/>
        </w:rPr>
        <w:t>, and the AWCF1/R6 primer pair targets the</w:t>
      </w:r>
      <w:r>
        <w:rPr>
          <w:color w:val="000000"/>
          <w:highlight w:val="white"/>
        </w:rPr>
        <w:t xml:space="preserve"> cytochrome c oxidase 1 gene (COI</w:t>
      </w:r>
      <w:r>
        <w:rPr>
          <w:color w:val="000000"/>
        </w:rPr>
        <w:t xml:space="preserve">; Table S1) </w:t>
      </w:r>
      <w:hyperlink r:id="rId14">
        <w:r>
          <w:t>(Patel et al., 2010)</w:t>
        </w:r>
      </w:hyperlink>
      <w:r>
        <w:rPr>
          <w:color w:val="000000"/>
        </w:rPr>
        <w:t xml:space="preserve">. </w:t>
      </w:r>
      <w:r>
        <w:rPr>
          <w:rFonts w:ascii="Times" w:eastAsia="Times" w:hAnsi="Times" w:cs="Times"/>
          <w:color w:val="000000"/>
        </w:rPr>
        <w:t xml:space="preserve">Diagnostic </w:t>
      </w:r>
      <w:proofErr w:type="spellStart"/>
      <w:r>
        <w:rPr>
          <w:rFonts w:ascii="Times" w:eastAsia="Times" w:hAnsi="Times" w:cs="Times"/>
          <w:color w:val="000000"/>
        </w:rPr>
        <w:t>dPCRs</w:t>
      </w:r>
      <w:proofErr w:type="spellEnd"/>
      <w:r>
        <w:rPr>
          <w:rFonts w:ascii="Times" w:eastAsia="Times" w:hAnsi="Times" w:cs="Times"/>
          <w:color w:val="000000"/>
        </w:rPr>
        <w:t xml:space="preserve"> were run on Bio Rad C1000 Touch thermal cycler using cycling steps outlined in Table S2. We used the </w:t>
      </w:r>
      <w:proofErr w:type="spellStart"/>
      <w:r>
        <w:rPr>
          <w:rFonts w:ascii="Times" w:eastAsia="Times" w:hAnsi="Times" w:cs="Times"/>
          <w:color w:val="000000"/>
        </w:rPr>
        <w:t>AmpliTaq</w:t>
      </w:r>
      <w:proofErr w:type="spellEnd"/>
      <w:r>
        <w:rPr>
          <w:rFonts w:ascii="Times" w:eastAsia="Times" w:hAnsi="Times" w:cs="Times"/>
          <w:color w:val="000000"/>
        </w:rPr>
        <w:t xml:space="preserve"> Gold® 360 Master Mix using reagents and concentrations provided by the manufacturers (Table S2). Both primers were tested using positive controls and run on a gradient PCR from 52–58˚C (with 1˚C increments) to </w:t>
      </w:r>
      <w:proofErr w:type="spellStart"/>
      <w:r>
        <w:rPr>
          <w:rFonts w:ascii="Times" w:eastAsia="Times" w:hAnsi="Times" w:cs="Times"/>
          <w:color w:val="000000"/>
        </w:rPr>
        <w:t>optimise</w:t>
      </w:r>
      <w:proofErr w:type="spellEnd"/>
      <w:r>
        <w:rPr>
          <w:rFonts w:ascii="Times" w:eastAsia="Times" w:hAnsi="Times" w:cs="Times"/>
          <w:color w:val="000000"/>
        </w:rPr>
        <w:t xml:space="preserve"> the annealing temperature. Amplification was successful and similar at each temperature on that gradient. Ultimately, we selected 57˚C for the Bird12sa/h primer </w:t>
      </w:r>
      <w:hyperlink r:id="rId15">
        <w:r>
          <w:t>(Cooper, 1994)</w:t>
        </w:r>
      </w:hyperlink>
      <w:r>
        <w:rPr>
          <w:rFonts w:ascii="Times" w:eastAsia="Times" w:hAnsi="Times" w:cs="Times"/>
          <w:color w:val="000000"/>
        </w:rPr>
        <w:t xml:space="preserve">, and 54˚C for AWCF1/R6 </w:t>
      </w:r>
      <w:hyperlink r:id="rId16">
        <w:r>
          <w:t>(Patel et al., 2010)</w:t>
        </w:r>
      </w:hyperlink>
      <w:r>
        <w:rPr>
          <w:rFonts w:ascii="Times" w:eastAsia="Times" w:hAnsi="Times" w:cs="Times"/>
          <w:color w:val="000000"/>
        </w:rPr>
        <w:t>.</w:t>
      </w:r>
      <w:r>
        <w:rPr>
          <w:color w:val="000000"/>
        </w:rPr>
        <w:t xml:space="preserve"> Diagnostic endpoint PCR </w:t>
      </w:r>
      <w:r>
        <w:rPr>
          <w:rFonts w:ascii="Times" w:eastAsia="Times" w:hAnsi="Times" w:cs="Times"/>
          <w:color w:val="000000"/>
        </w:rPr>
        <w:t xml:space="preserve">products were run on 1.5% agarose gels to determine the presence/absence of amplified target bird DNA. While the COI assay successfully amplified penguin, and more so chicken, it detected bird DNA in &lt; 5% of the subset of samples. </w:t>
      </w:r>
      <w:r>
        <w:rPr>
          <w:rFonts w:ascii="Times" w:eastAsia="Times" w:hAnsi="Times" w:cs="Times"/>
        </w:rPr>
        <w:t xml:space="preserve">The shorter Bird12sa/h assay was found to be more sensitive than COI. Given the degraded nature of DNA found in </w:t>
      </w:r>
      <w:proofErr w:type="spellStart"/>
      <w:r>
        <w:rPr>
          <w:rFonts w:ascii="Times" w:eastAsia="Times" w:hAnsi="Times" w:cs="Times"/>
        </w:rPr>
        <w:t>faecal</w:t>
      </w:r>
      <w:proofErr w:type="spellEnd"/>
      <w:r>
        <w:rPr>
          <w:rFonts w:ascii="Times" w:eastAsia="Times" w:hAnsi="Times" w:cs="Times"/>
        </w:rPr>
        <w:t xml:space="preserve"> samples this was expected. </w:t>
      </w:r>
      <w:r>
        <w:rPr>
          <w:rFonts w:ascii="Times" w:eastAsia="Times" w:hAnsi="Times" w:cs="Times"/>
          <w:color w:val="000000"/>
        </w:rPr>
        <w:t xml:space="preserve">Consequently, due to time constraints and costs, we chose to continue with only the Bird 12sah assay. </w:t>
      </w:r>
    </w:p>
    <w:p w14:paraId="65D273A4" w14:textId="77777777" w:rsidR="00861E4E" w:rsidRDefault="0049238A">
      <w:pPr>
        <w:pBdr>
          <w:top w:val="nil"/>
          <w:left w:val="nil"/>
          <w:bottom w:val="nil"/>
          <w:right w:val="nil"/>
          <w:between w:val="nil"/>
        </w:pBdr>
        <w:spacing w:line="480" w:lineRule="auto"/>
        <w:ind w:firstLine="720"/>
        <w:rPr>
          <w:rFonts w:ascii="Times" w:eastAsia="Times" w:hAnsi="Times" w:cs="Times"/>
          <w:color w:val="000000"/>
        </w:rPr>
      </w:pPr>
      <w:r>
        <w:rPr>
          <w:rFonts w:ascii="Times" w:eastAsia="Times" w:hAnsi="Times" w:cs="Times"/>
          <w:color w:val="000000"/>
        </w:rPr>
        <w:t xml:space="preserve">The </w:t>
      </w:r>
      <w:proofErr w:type="spellStart"/>
      <w:r>
        <w:rPr>
          <w:rFonts w:ascii="Times" w:eastAsia="Times" w:hAnsi="Times" w:cs="Times"/>
          <w:color w:val="000000"/>
        </w:rPr>
        <w:t>Ramaciotti</w:t>
      </w:r>
      <w:proofErr w:type="spellEnd"/>
      <w:r>
        <w:rPr>
          <w:rFonts w:ascii="Times" w:eastAsia="Times" w:hAnsi="Times" w:cs="Times"/>
          <w:color w:val="000000"/>
        </w:rPr>
        <w:t xml:space="preserve"> Centre for Genomics (RCG) laboratories, at the University of NSW, Sydney performed the library build and sequencing. Samples were assigned a unique MID (Multiplex </w:t>
      </w:r>
      <w:proofErr w:type="spellStart"/>
      <w:r>
        <w:rPr>
          <w:rFonts w:ascii="Times" w:eastAsia="Times" w:hAnsi="Times" w:cs="Times"/>
          <w:color w:val="000000"/>
        </w:rPr>
        <w:t>IDentifier</w:t>
      </w:r>
      <w:proofErr w:type="spellEnd"/>
      <w:r>
        <w:rPr>
          <w:rFonts w:ascii="Times" w:eastAsia="Times" w:hAnsi="Times" w:cs="Times"/>
          <w:color w:val="000000"/>
        </w:rPr>
        <w:t xml:space="preserve">) tag combination, next generation sequencing (NGS) adaptors and the Bird12sa/h primer using single-step fusion tag PCR. The amplicons were purified and blended in equimolar concentrations to form a library, which was sequenced with a 150 bp paired-end sequencing kit (Illumina </w:t>
      </w:r>
      <w:proofErr w:type="spellStart"/>
      <w:r>
        <w:rPr>
          <w:rFonts w:ascii="Times" w:eastAsia="Times" w:hAnsi="Times" w:cs="Times"/>
          <w:color w:val="000000"/>
        </w:rPr>
        <w:t>Miseq</w:t>
      </w:r>
      <w:proofErr w:type="spellEnd"/>
      <w:r>
        <w:rPr>
          <w:rFonts w:ascii="Times" w:eastAsia="Times" w:hAnsi="Times" w:cs="Times"/>
          <w:color w:val="000000"/>
        </w:rPr>
        <w:t xml:space="preserve"> v2 Nano 150 bp). We chose to use the single-step fusion PCR procedure over the cheaper and faster two-step PCR approach because cross contamination of amplified DNA can </w:t>
      </w:r>
      <w:r>
        <w:rPr>
          <w:rFonts w:ascii="Times" w:eastAsia="Times" w:hAnsi="Times" w:cs="Times"/>
          <w:color w:val="000000"/>
        </w:rPr>
        <w:lastRenderedPageBreak/>
        <w:t xml:space="preserve">occur among samples within the initial diagnostic step of a two-step PCR. That cross-contamination, however minor, can become significant during the second amplification step where MID tags are assigned; and where there is the potential for the tags to be paired and amplified with the wrong sample. This type of error is difficult to detect and risks cross-contamination of amplified DNA among samples between initial PCR products and terminal PCR products. </w:t>
      </w:r>
    </w:p>
    <w:p w14:paraId="55AB4D98" w14:textId="77777777" w:rsidR="00861E4E" w:rsidRDefault="00861E4E">
      <w:pPr>
        <w:pBdr>
          <w:top w:val="nil"/>
          <w:left w:val="nil"/>
          <w:bottom w:val="nil"/>
          <w:right w:val="nil"/>
          <w:between w:val="nil"/>
        </w:pBdr>
        <w:spacing w:line="480" w:lineRule="auto"/>
        <w:ind w:firstLine="720"/>
        <w:rPr>
          <w:rFonts w:ascii="Times" w:eastAsia="Times" w:hAnsi="Times" w:cs="Times"/>
          <w:color w:val="000000"/>
        </w:rPr>
      </w:pPr>
    </w:p>
    <w:p w14:paraId="27CC9317" w14:textId="77777777" w:rsidR="00861E4E" w:rsidRDefault="0049238A">
      <w:pPr>
        <w:pStyle w:val="Heading3"/>
      </w:pPr>
      <w:bookmarkStart w:id="4" w:name="_2et92p0" w:colFirst="0" w:colLast="0"/>
      <w:bookmarkEnd w:id="4"/>
      <w:r>
        <w:t>S1.3 Bioinformatics pipeline and sequence quality filtering</w:t>
      </w:r>
    </w:p>
    <w:p w14:paraId="6E33AF25" w14:textId="77777777" w:rsidR="00861E4E" w:rsidRDefault="00861E4E">
      <w:pPr>
        <w:pBdr>
          <w:top w:val="nil"/>
          <w:left w:val="nil"/>
          <w:bottom w:val="nil"/>
          <w:right w:val="nil"/>
          <w:between w:val="nil"/>
        </w:pBdr>
        <w:spacing w:line="480" w:lineRule="auto"/>
        <w:rPr>
          <w:rFonts w:ascii="Times" w:eastAsia="Times" w:hAnsi="Times" w:cs="Times"/>
          <w:b/>
          <w:i/>
        </w:rPr>
      </w:pPr>
    </w:p>
    <w:p w14:paraId="4FD31DD2" w14:textId="77777777" w:rsidR="00861E4E" w:rsidRDefault="0049238A">
      <w:pPr>
        <w:spacing w:line="480" w:lineRule="auto"/>
        <w:rPr>
          <w:rFonts w:ascii="Times" w:eastAsia="Times" w:hAnsi="Times" w:cs="Times"/>
        </w:rPr>
      </w:pPr>
      <w:r>
        <w:rPr>
          <w:rFonts w:ascii="Times" w:eastAsia="Times" w:hAnsi="Times" w:cs="Times"/>
        </w:rPr>
        <w:t xml:space="preserve">The demultiplexed sequence reads were assigned to the correct sample using the unique MID tag combinations. Pairs of forward and reverse target sequences were then stitched in </w:t>
      </w:r>
      <w:proofErr w:type="spellStart"/>
      <w:r>
        <w:rPr>
          <w:rFonts w:ascii="Times" w:eastAsia="Times" w:hAnsi="Times" w:cs="Times"/>
        </w:rPr>
        <w:t>Geneious</w:t>
      </w:r>
      <w:proofErr w:type="spellEnd"/>
      <w:r>
        <w:rPr>
          <w:rFonts w:ascii="Times" w:eastAsia="Times" w:hAnsi="Times" w:cs="Times"/>
        </w:rPr>
        <w:t xml:space="preserve"> (overlap = 70 bp). The MID tags, NGS adaptor sequences and the Bird12sa/h forward and reverse primers, were subsequently trimmed using </w:t>
      </w:r>
      <w:proofErr w:type="spellStart"/>
      <w:r>
        <w:rPr>
          <w:rFonts w:ascii="Times" w:eastAsia="Times" w:hAnsi="Times" w:cs="Times"/>
        </w:rPr>
        <w:t>Geneious</w:t>
      </w:r>
      <w:proofErr w:type="spellEnd"/>
      <w:r>
        <w:rPr>
          <w:rFonts w:ascii="Times" w:eastAsia="Times" w:hAnsi="Times" w:cs="Times"/>
        </w:rPr>
        <w:t xml:space="preserve"> R8.1.5 </w:t>
      </w:r>
      <w:hyperlink r:id="rId17">
        <w:r>
          <w:rPr>
            <w:rFonts w:ascii="Times" w:eastAsia="Times" w:hAnsi="Times" w:cs="Times"/>
          </w:rPr>
          <w:t>(Kearse et al., 2012)</w:t>
        </w:r>
      </w:hyperlink>
      <w:r>
        <w:rPr>
          <w:rFonts w:ascii="Times" w:eastAsia="Times" w:hAnsi="Times" w:cs="Times"/>
        </w:rPr>
        <w:t xml:space="preserve">. Sequences were discarded if they did not contain exact matches to both the forward and reverse PCR primers, tags and adaptor sequences; failed to pair; </w:t>
      </w:r>
      <w:proofErr w:type="gramStart"/>
      <w:r>
        <w:rPr>
          <w:rFonts w:ascii="Times" w:eastAsia="Times" w:hAnsi="Times" w:cs="Times"/>
        </w:rPr>
        <w:t>or,</w:t>
      </w:r>
      <w:proofErr w:type="gramEnd"/>
      <w:r>
        <w:rPr>
          <w:rFonts w:ascii="Times" w:eastAsia="Times" w:hAnsi="Times" w:cs="Times"/>
        </w:rPr>
        <w:t xml:space="preserve"> were shorter than the primer product length (&lt; 200 bp). Discarded sequences typically corresponded to low-quality reads or primer dimer.</w:t>
      </w:r>
    </w:p>
    <w:p w14:paraId="712BD308" w14:textId="77777777" w:rsidR="00861E4E" w:rsidRDefault="0049238A">
      <w:pPr>
        <w:pBdr>
          <w:top w:val="nil"/>
          <w:left w:val="nil"/>
          <w:bottom w:val="nil"/>
          <w:right w:val="nil"/>
          <w:between w:val="nil"/>
        </w:pBdr>
        <w:spacing w:line="480" w:lineRule="auto"/>
        <w:rPr>
          <w:rFonts w:ascii="Times" w:eastAsia="Times" w:hAnsi="Times" w:cs="Times"/>
          <w:color w:val="000000"/>
        </w:rPr>
      </w:pPr>
      <w:r>
        <w:rPr>
          <w:rFonts w:ascii="Times" w:eastAsia="Times" w:hAnsi="Times" w:cs="Times"/>
          <w:color w:val="000000"/>
        </w:rPr>
        <w:tab/>
        <w:t xml:space="preserve">Target sequences were merged and clustered into molecular operational taxonomic units (OTUs) using the </w:t>
      </w:r>
      <w:r>
        <w:rPr>
          <w:rFonts w:ascii="Times" w:eastAsia="Times" w:hAnsi="Times" w:cs="Times"/>
          <w:i/>
          <w:color w:val="000000"/>
        </w:rPr>
        <w:t xml:space="preserve">UPARSE </w:t>
      </w:r>
      <w:r>
        <w:rPr>
          <w:rFonts w:ascii="Times" w:eastAsia="Times" w:hAnsi="Times" w:cs="Times"/>
          <w:color w:val="000000"/>
        </w:rPr>
        <w:t>algorithm (</w:t>
      </w:r>
      <w:r>
        <w:rPr>
          <w:rFonts w:ascii="Times" w:eastAsia="Times" w:hAnsi="Times" w:cs="Times"/>
          <w:i/>
          <w:color w:val="000000"/>
        </w:rPr>
        <w:t>USEARCH</w:t>
      </w:r>
      <w:r>
        <w:rPr>
          <w:rFonts w:ascii="Times" w:eastAsia="Times" w:hAnsi="Times" w:cs="Times"/>
          <w:color w:val="000000"/>
        </w:rPr>
        <w:t xml:space="preserve">) </w:t>
      </w:r>
      <w:hyperlink r:id="rId18">
        <w:r>
          <w:rPr>
            <w:rFonts w:ascii="Times" w:eastAsia="Times" w:hAnsi="Times" w:cs="Times"/>
            <w:color w:val="000000"/>
          </w:rPr>
          <w:t xml:space="preserve">(Edgar, 2010; Edgar &amp; </w:t>
        </w:r>
        <w:proofErr w:type="spellStart"/>
        <w:r>
          <w:rPr>
            <w:rFonts w:ascii="Times" w:eastAsia="Times" w:hAnsi="Times" w:cs="Times"/>
            <w:color w:val="000000"/>
          </w:rPr>
          <w:t>Flyvbjerg</w:t>
        </w:r>
        <w:proofErr w:type="spellEnd"/>
        <w:r>
          <w:rPr>
            <w:rFonts w:ascii="Times" w:eastAsia="Times" w:hAnsi="Times" w:cs="Times"/>
            <w:color w:val="000000"/>
          </w:rPr>
          <w:t>, 2015)</w:t>
        </w:r>
      </w:hyperlink>
      <w:r>
        <w:rPr>
          <w:rFonts w:ascii="Times" w:eastAsia="Times" w:hAnsi="Times" w:cs="Times"/>
          <w:color w:val="000000"/>
        </w:rPr>
        <w:t xml:space="preserve">. </w:t>
      </w:r>
      <w:r>
        <w:rPr>
          <w:rFonts w:ascii="Times" w:eastAsia="Times" w:hAnsi="Times" w:cs="Times"/>
        </w:rPr>
        <w:t>This filtering process: (</w:t>
      </w:r>
      <w:proofErr w:type="spellStart"/>
      <w:r>
        <w:rPr>
          <w:rFonts w:ascii="Times" w:eastAsia="Times" w:hAnsi="Times" w:cs="Times"/>
        </w:rPr>
        <w:t>i</w:t>
      </w:r>
      <w:proofErr w:type="spellEnd"/>
      <w:r>
        <w:rPr>
          <w:rFonts w:ascii="Times" w:eastAsia="Times" w:hAnsi="Times" w:cs="Times"/>
        </w:rPr>
        <w:t xml:space="preserve">) removes chimeric sequences; (ii) low abundance sequences are discarded below expected threshold abundances accounting for sequencing platform error (threshold value: &lt; 1% of total number of unique sequences); (iii) and sequences are clustered using a 97% similarity criterion </w:t>
      </w:r>
      <w:hyperlink r:id="rId19">
        <w:r>
          <w:rPr>
            <w:rFonts w:ascii="Times" w:eastAsia="Times" w:hAnsi="Times" w:cs="Times"/>
            <w:shd w:val="clear" w:color="auto" w:fill="DDDDDD"/>
          </w:rPr>
          <w:t>(similar to Berry et al., 2017; Hardy et al., 2017)</w:t>
        </w:r>
      </w:hyperlink>
      <w:r>
        <w:rPr>
          <w:rFonts w:ascii="Times" w:eastAsia="Times" w:hAnsi="Times" w:cs="Times"/>
        </w:rPr>
        <w:t xml:space="preserve">. Discarding sequence clusters containing &lt;1% of the total number of unique sequences removes low abundance </w:t>
      </w:r>
      <w:r>
        <w:rPr>
          <w:rFonts w:ascii="Times" w:eastAsia="Times" w:hAnsi="Times" w:cs="Times"/>
        </w:rPr>
        <w:lastRenderedPageBreak/>
        <w:t xml:space="preserve">sequences thereby </w:t>
      </w:r>
      <w:proofErr w:type="spellStart"/>
      <w:r>
        <w:rPr>
          <w:rFonts w:ascii="Times" w:eastAsia="Times" w:hAnsi="Times" w:cs="Times"/>
        </w:rPr>
        <w:t>minimising</w:t>
      </w:r>
      <w:proofErr w:type="spellEnd"/>
      <w:r>
        <w:rPr>
          <w:rFonts w:ascii="Times" w:eastAsia="Times" w:hAnsi="Times" w:cs="Times"/>
        </w:rPr>
        <w:t xml:space="preserve"> the risk of erroneous sequences and false positives from sequencing error, and vastly improves confidence in the analysis of the remaining sequences </w:t>
      </w:r>
      <w:hyperlink r:id="rId20">
        <w:r>
          <w:rPr>
            <w:rFonts w:ascii="Times" w:eastAsia="Times" w:hAnsi="Times" w:cs="Times"/>
          </w:rPr>
          <w:t>(Berry et al., 2017)</w:t>
        </w:r>
      </w:hyperlink>
      <w:r>
        <w:rPr>
          <w:rFonts w:ascii="Times" w:eastAsia="Times" w:hAnsi="Times" w:cs="Times"/>
        </w:rPr>
        <w:t xml:space="preserve">. </w:t>
      </w:r>
      <w:proofErr w:type="gramStart"/>
      <w:r>
        <w:rPr>
          <w:rFonts w:ascii="Times" w:eastAsia="Times" w:hAnsi="Times" w:cs="Times"/>
          <w:color w:val="000000"/>
        </w:rPr>
        <w:t>Thus</w:t>
      </w:r>
      <w:proofErr w:type="gramEnd"/>
      <w:r>
        <w:rPr>
          <w:rFonts w:ascii="Times" w:eastAsia="Times" w:hAnsi="Times" w:cs="Times"/>
          <w:color w:val="000000"/>
        </w:rPr>
        <w:t xml:space="preserve"> a total of 7370 unfiltered unique seabird DNA sequences were parsed to the standard QC and OTU analysis pipeline, using a threshold value of 73 (1% of unique sequences) as the minimum cluster size. This is a conservative threshold to account for any sequencing platform bias </w:t>
      </w:r>
      <w:hyperlink r:id="rId21">
        <w:r>
          <w:rPr>
            <w:rFonts w:ascii="Times" w:eastAsia="Times" w:hAnsi="Times" w:cs="Times"/>
          </w:rPr>
          <w:t>(Berry et al., 2017)</w:t>
        </w:r>
      </w:hyperlink>
      <w:r>
        <w:rPr>
          <w:rFonts w:ascii="Times" w:eastAsia="Times" w:hAnsi="Times" w:cs="Times"/>
          <w:color w:val="000000"/>
        </w:rPr>
        <w:t>. This effectively filtered over 64,700 down to 35,353 individual seabird DNA sequences across all 99 samples.</w:t>
      </w:r>
    </w:p>
    <w:p w14:paraId="394BE0A1" w14:textId="64AC18DF" w:rsidR="00861E4E" w:rsidRDefault="0049238A">
      <w:pPr>
        <w:pBdr>
          <w:top w:val="nil"/>
          <w:left w:val="nil"/>
          <w:bottom w:val="nil"/>
          <w:right w:val="nil"/>
          <w:between w:val="nil"/>
        </w:pBdr>
        <w:spacing w:line="480" w:lineRule="auto"/>
        <w:ind w:firstLine="720"/>
        <w:rPr>
          <w:color w:val="000000"/>
        </w:rPr>
      </w:pPr>
      <w:r>
        <w:rPr>
          <w:rFonts w:ascii="Times" w:eastAsia="Times" w:hAnsi="Times" w:cs="Times"/>
          <w:color w:val="000000"/>
        </w:rPr>
        <w:t xml:space="preserve">Consensus sequences for each OTU (Table S3) were queried against the National Center for Biotechnology Information’s (NCBI) GenBank nucleotide database using </w:t>
      </w:r>
      <w:proofErr w:type="spellStart"/>
      <w:r>
        <w:rPr>
          <w:rFonts w:ascii="Times" w:eastAsia="Times" w:hAnsi="Times" w:cs="Times"/>
          <w:color w:val="000000"/>
        </w:rPr>
        <w:t>BLASTn</w:t>
      </w:r>
      <w:proofErr w:type="spellEnd"/>
      <w:r>
        <w:rPr>
          <w:rFonts w:ascii="Times" w:eastAsia="Times" w:hAnsi="Times" w:cs="Times"/>
          <w:color w:val="000000"/>
        </w:rPr>
        <w:t xml:space="preserve"> (Basic Local Alignment Search Tool) </w:t>
      </w:r>
      <w:hyperlink r:id="rId22">
        <w:r>
          <w:rPr>
            <w:rFonts w:ascii="Times" w:eastAsia="Times" w:hAnsi="Times" w:cs="Times"/>
            <w:color w:val="000000"/>
          </w:rPr>
          <w:t>(</w:t>
        </w:r>
        <w:proofErr w:type="spellStart"/>
        <w:r>
          <w:rPr>
            <w:rFonts w:ascii="Times" w:eastAsia="Times" w:hAnsi="Times" w:cs="Times"/>
            <w:color w:val="000000"/>
          </w:rPr>
          <w:t>Altschul</w:t>
        </w:r>
        <w:proofErr w:type="spellEnd"/>
        <w:r>
          <w:rPr>
            <w:rFonts w:ascii="Times" w:eastAsia="Times" w:hAnsi="Times" w:cs="Times"/>
            <w:color w:val="000000"/>
          </w:rPr>
          <w:t xml:space="preserve"> et al., 1990; Benson et al., 2005)</w:t>
        </w:r>
      </w:hyperlink>
      <w:r>
        <w:rPr>
          <w:rFonts w:ascii="Times" w:eastAsia="Times" w:hAnsi="Times" w:cs="Times"/>
          <w:color w:val="000000"/>
        </w:rPr>
        <w:t xml:space="preserve">. The results were then </w:t>
      </w:r>
      <w:proofErr w:type="spellStart"/>
      <w:r>
        <w:rPr>
          <w:rFonts w:ascii="Times" w:eastAsia="Times" w:hAnsi="Times" w:cs="Times"/>
          <w:color w:val="000000"/>
        </w:rPr>
        <w:t>visualised</w:t>
      </w:r>
      <w:proofErr w:type="spellEnd"/>
      <w:r>
        <w:rPr>
          <w:rFonts w:ascii="Times" w:eastAsia="Times" w:hAnsi="Times" w:cs="Times"/>
          <w:color w:val="000000"/>
        </w:rPr>
        <w:t xml:space="preserve"> in MEGAN (</w:t>
      </w:r>
      <w:proofErr w:type="spellStart"/>
      <w:r>
        <w:rPr>
          <w:rFonts w:ascii="Times" w:eastAsia="Times" w:hAnsi="Times" w:cs="Times"/>
          <w:color w:val="000000"/>
        </w:rPr>
        <w:t>MEtaGenome</w:t>
      </w:r>
      <w:proofErr w:type="spellEnd"/>
      <w:r>
        <w:rPr>
          <w:rFonts w:ascii="Times" w:eastAsia="Times" w:hAnsi="Times" w:cs="Times"/>
          <w:color w:val="000000"/>
        </w:rPr>
        <w:t xml:space="preserve"> </w:t>
      </w:r>
      <w:proofErr w:type="spellStart"/>
      <w:r>
        <w:rPr>
          <w:rFonts w:ascii="Times" w:eastAsia="Times" w:hAnsi="Times" w:cs="Times"/>
          <w:color w:val="000000"/>
        </w:rPr>
        <w:t>ANalyser</w:t>
      </w:r>
      <w:proofErr w:type="spellEnd"/>
      <w:r>
        <w:rPr>
          <w:rFonts w:ascii="Times" w:eastAsia="Times" w:hAnsi="Times" w:cs="Times"/>
          <w:color w:val="000000"/>
        </w:rPr>
        <w:t xml:space="preserve">) </w:t>
      </w:r>
      <w:hyperlink r:id="rId23">
        <w:r>
          <w:rPr>
            <w:rFonts w:ascii="Times" w:eastAsia="Times" w:hAnsi="Times" w:cs="Times"/>
            <w:color w:val="000000"/>
          </w:rPr>
          <w:t>(</w:t>
        </w:r>
        <w:proofErr w:type="spellStart"/>
        <w:r>
          <w:rPr>
            <w:rFonts w:ascii="Times" w:eastAsia="Times" w:hAnsi="Times" w:cs="Times"/>
            <w:color w:val="000000"/>
          </w:rPr>
          <w:t>Huson</w:t>
        </w:r>
        <w:proofErr w:type="spellEnd"/>
        <w:r>
          <w:rPr>
            <w:rFonts w:ascii="Times" w:eastAsia="Times" w:hAnsi="Times" w:cs="Times"/>
            <w:color w:val="000000"/>
          </w:rPr>
          <w:t xml:space="preserve"> et al., 2007)</w:t>
        </w:r>
      </w:hyperlink>
      <w:r>
        <w:rPr>
          <w:rFonts w:ascii="Times" w:eastAsia="Times" w:hAnsi="Times" w:cs="Times"/>
          <w:color w:val="000000"/>
        </w:rPr>
        <w:t xml:space="preserve">. Assignments to taxa were made following criteria and taxonomic reference databases outlined in </w:t>
      </w:r>
      <w:hyperlink r:id="rId24">
        <w:r>
          <w:rPr>
            <w:rFonts w:ascii="Times" w:eastAsia="Times" w:hAnsi="Times" w:cs="Times"/>
            <w:color w:val="000000"/>
          </w:rPr>
          <w:t>Hardy et al. (2017)</w:t>
        </w:r>
      </w:hyperlink>
      <w:r>
        <w:rPr>
          <w:rFonts w:ascii="Times" w:eastAsia="Times" w:hAnsi="Times" w:cs="Times"/>
        </w:rPr>
        <w:t xml:space="preserve"> </w:t>
      </w:r>
      <w:r>
        <w:rPr>
          <w:rFonts w:ascii="Times" w:eastAsia="Times" w:hAnsi="Times" w:cs="Times"/>
          <w:color w:val="000000"/>
        </w:rPr>
        <w:t xml:space="preserve">and </w:t>
      </w:r>
      <w:hyperlink r:id="rId25">
        <w:proofErr w:type="spellStart"/>
        <w:r>
          <w:rPr>
            <w:rFonts w:ascii="Times" w:eastAsia="Times" w:hAnsi="Times" w:cs="Times"/>
            <w:color w:val="000000"/>
          </w:rPr>
          <w:t>Deagle</w:t>
        </w:r>
        <w:proofErr w:type="spellEnd"/>
        <w:r>
          <w:rPr>
            <w:rFonts w:ascii="Times" w:eastAsia="Times" w:hAnsi="Times" w:cs="Times"/>
            <w:color w:val="000000"/>
          </w:rPr>
          <w:t xml:space="preserve"> et al. (2009)</w:t>
        </w:r>
      </w:hyperlink>
      <w:r>
        <w:rPr>
          <w:rFonts w:ascii="Times" w:eastAsia="Times" w:hAnsi="Times" w:cs="Times"/>
          <w:color w:val="000000"/>
        </w:rPr>
        <w:t xml:space="preserve">. The objective of these criteria was to further ensure maximum confidence in making a taxonomic </w:t>
      </w:r>
      <w:proofErr w:type="gramStart"/>
      <w:r>
        <w:rPr>
          <w:rFonts w:ascii="Times" w:eastAsia="Times" w:hAnsi="Times" w:cs="Times"/>
          <w:color w:val="000000"/>
        </w:rPr>
        <w:t>identification, and</w:t>
      </w:r>
      <w:proofErr w:type="gramEnd"/>
      <w:r>
        <w:rPr>
          <w:rFonts w:ascii="Times" w:eastAsia="Times" w:hAnsi="Times" w:cs="Times"/>
          <w:color w:val="000000"/>
        </w:rPr>
        <w:t xml:space="preserve"> </w:t>
      </w:r>
      <w:proofErr w:type="spellStart"/>
      <w:r>
        <w:rPr>
          <w:rFonts w:ascii="Times" w:eastAsia="Times" w:hAnsi="Times" w:cs="Times"/>
          <w:color w:val="000000"/>
        </w:rPr>
        <w:t>minimise</w:t>
      </w:r>
      <w:proofErr w:type="spellEnd"/>
      <w:r>
        <w:rPr>
          <w:rFonts w:ascii="Times" w:eastAsia="Times" w:hAnsi="Times" w:cs="Times"/>
          <w:color w:val="000000"/>
        </w:rPr>
        <w:t xml:space="preserve"> the risk of false positives. Potential prey identifications were individually investigated by consulting reference resources to assess their likelihood. The factors considered include: (1) ensuring that the prey’s geographic distribution broadly matched that of the expected southeast Australian foraging areas of the long-nosed fur seals, and (2) checking the diversity of closely related species and the presence/absence of voucher sequences for these in GenBank to ensure that any other likely prey species were not overlooked for want of genetic reference information. A range of reference databases were consulted, including: Atlas of Living Australia </w:t>
      </w:r>
      <w:hyperlink r:id="rId26">
        <w:r>
          <w:rPr>
            <w:rFonts w:ascii="Times" w:eastAsia="Times" w:hAnsi="Times" w:cs="Times"/>
          </w:rPr>
          <w:t>(ALA, 2019)</w:t>
        </w:r>
      </w:hyperlink>
      <w:r>
        <w:rPr>
          <w:rFonts w:ascii="Times" w:eastAsia="Times" w:hAnsi="Times" w:cs="Times"/>
          <w:color w:val="000000"/>
        </w:rPr>
        <w:t xml:space="preserve">, the </w:t>
      </w:r>
      <w:hyperlink r:id="rId27">
        <w:r>
          <w:rPr>
            <w:rFonts w:ascii="Times" w:eastAsia="Times" w:hAnsi="Times" w:cs="Times"/>
          </w:rPr>
          <w:t>Australian Museum (2019)</w:t>
        </w:r>
      </w:hyperlink>
      <w:ins w:id="5" w:author="Rebecca McIntosh" w:date="2021-03-29T00:40:00Z">
        <w:r>
          <w:rPr>
            <w:rFonts w:ascii="Times" w:eastAsia="Times" w:hAnsi="Times" w:cs="Times"/>
          </w:rPr>
          <w:t xml:space="preserve"> </w:t>
        </w:r>
      </w:ins>
      <w:r>
        <w:rPr>
          <w:rFonts w:ascii="Times" w:eastAsia="Times" w:hAnsi="Times" w:cs="Times"/>
          <w:color w:val="000000"/>
        </w:rPr>
        <w:t xml:space="preserve">reference base </w:t>
      </w:r>
      <w:r>
        <w:rPr>
          <w:rFonts w:ascii="Times" w:eastAsia="Times" w:hAnsi="Times" w:cs="Times"/>
          <w:color w:val="000000"/>
        </w:rPr>
        <w:lastRenderedPageBreak/>
        <w:t xml:space="preserve">and </w:t>
      </w:r>
      <w:hyperlink r:id="rId28">
        <w:proofErr w:type="spellStart"/>
        <w:r>
          <w:rPr>
            <w:rFonts w:ascii="Times" w:eastAsia="Times" w:hAnsi="Times" w:cs="Times"/>
          </w:rPr>
          <w:t>Redmap</w:t>
        </w:r>
        <w:proofErr w:type="spellEnd"/>
        <w:r>
          <w:rPr>
            <w:rFonts w:ascii="Times" w:eastAsia="Times" w:hAnsi="Times" w:cs="Times"/>
          </w:rPr>
          <w:t xml:space="preserve"> </w:t>
        </w:r>
        <w:r w:rsidR="003E66AB">
          <w:rPr>
            <w:rFonts w:ascii="Times" w:eastAsia="Times" w:hAnsi="Times" w:cs="Times"/>
          </w:rPr>
          <w:t>(</w:t>
        </w:r>
        <w:r>
          <w:rPr>
            <w:rFonts w:ascii="Times" w:eastAsia="Times" w:hAnsi="Times" w:cs="Times"/>
          </w:rPr>
          <w:t>2019)</w:t>
        </w:r>
      </w:hyperlink>
      <w:r>
        <w:rPr>
          <w:rFonts w:ascii="Times" w:eastAsia="Times" w:hAnsi="Times" w:cs="Times"/>
          <w:color w:val="000000"/>
        </w:rPr>
        <w:t>. All the identified seabirds occurred within the geographic ranges of the LNFS and are considered viable prey species for LNFS.</w:t>
      </w:r>
    </w:p>
    <w:p w14:paraId="2EF54ABE" w14:textId="77777777" w:rsidR="00861E4E" w:rsidRDefault="00861E4E">
      <w:pPr>
        <w:pBdr>
          <w:top w:val="nil"/>
          <w:left w:val="nil"/>
          <w:bottom w:val="nil"/>
          <w:right w:val="nil"/>
          <w:between w:val="nil"/>
        </w:pBdr>
        <w:spacing w:line="480" w:lineRule="auto"/>
        <w:rPr>
          <w:rFonts w:ascii="Times" w:eastAsia="Times" w:hAnsi="Times" w:cs="Times"/>
          <w:color w:val="000000"/>
        </w:rPr>
        <w:sectPr w:rsidR="00861E4E" w:rsidSect="00F64DA3">
          <w:pgSz w:w="11900" w:h="16840"/>
          <w:pgMar w:top="1440" w:right="1800" w:bottom="1440" w:left="1800" w:header="708" w:footer="708" w:gutter="0"/>
          <w:lnNumType w:countBy="1" w:restart="continuous"/>
          <w:pgNumType w:start="1"/>
          <w:cols w:space="720"/>
          <w:docGrid w:linePitch="326"/>
        </w:sectPr>
      </w:pPr>
    </w:p>
    <w:p w14:paraId="13413517"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479E7392" w14:textId="77777777" w:rsidR="00861E4E" w:rsidRDefault="0049238A">
      <w:pPr>
        <w:pBdr>
          <w:top w:val="nil"/>
          <w:left w:val="nil"/>
          <w:bottom w:val="nil"/>
          <w:right w:val="nil"/>
          <w:between w:val="nil"/>
        </w:pBdr>
        <w:spacing w:line="480" w:lineRule="auto"/>
        <w:rPr>
          <w:rFonts w:ascii="Times" w:eastAsia="Times" w:hAnsi="Times" w:cs="Times"/>
          <w:color w:val="000000"/>
        </w:rPr>
      </w:pPr>
      <w:r>
        <w:rPr>
          <w:rFonts w:ascii="Times" w:eastAsia="Times" w:hAnsi="Times" w:cs="Times"/>
          <w:b/>
          <w:color w:val="000000"/>
          <w:highlight w:val="white"/>
        </w:rPr>
        <w:t xml:space="preserve">Table S1. </w:t>
      </w:r>
      <w:r>
        <w:rPr>
          <w:rFonts w:ascii="Times" w:eastAsia="Times" w:hAnsi="Times" w:cs="Times"/>
          <w:color w:val="000000"/>
          <w:highlight w:val="white"/>
        </w:rPr>
        <w:t>Details for primers used, target taxa and gene, as well as designer references.</w:t>
      </w:r>
    </w:p>
    <w:tbl>
      <w:tblPr>
        <w:tblStyle w:val="a"/>
        <w:tblW w:w="13960" w:type="dxa"/>
        <w:tblLayout w:type="fixed"/>
        <w:tblLook w:val="0400" w:firstRow="0" w:lastRow="0" w:firstColumn="0" w:lastColumn="0" w:noHBand="0" w:noVBand="1"/>
      </w:tblPr>
      <w:tblGrid>
        <w:gridCol w:w="1221"/>
        <w:gridCol w:w="1659"/>
        <w:gridCol w:w="992"/>
        <w:gridCol w:w="808"/>
        <w:gridCol w:w="4860"/>
        <w:gridCol w:w="1521"/>
        <w:gridCol w:w="1539"/>
        <w:gridCol w:w="1360"/>
      </w:tblGrid>
      <w:tr w:rsidR="00861E4E" w14:paraId="054EF313" w14:textId="77777777">
        <w:trPr>
          <w:trHeight w:val="315"/>
        </w:trPr>
        <w:tc>
          <w:tcPr>
            <w:tcW w:w="1221" w:type="dxa"/>
            <w:tcBorders>
              <w:top w:val="single" w:sz="4" w:space="0" w:color="000000"/>
              <w:left w:val="nil"/>
              <w:bottom w:val="single" w:sz="4" w:space="0" w:color="000000"/>
              <w:right w:val="nil"/>
            </w:tcBorders>
            <w:shd w:val="clear" w:color="auto" w:fill="auto"/>
            <w:vAlign w:val="bottom"/>
          </w:tcPr>
          <w:p w14:paraId="24C4751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PCR Assay</w:t>
            </w:r>
          </w:p>
        </w:tc>
        <w:tc>
          <w:tcPr>
            <w:tcW w:w="1659" w:type="dxa"/>
            <w:tcBorders>
              <w:top w:val="single" w:sz="4" w:space="0" w:color="000000"/>
              <w:left w:val="nil"/>
              <w:bottom w:val="single" w:sz="4" w:space="0" w:color="000000"/>
              <w:right w:val="nil"/>
            </w:tcBorders>
            <w:shd w:val="clear" w:color="auto" w:fill="auto"/>
            <w:vAlign w:val="bottom"/>
          </w:tcPr>
          <w:p w14:paraId="1FCBDC87"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Primer set used</w:t>
            </w:r>
          </w:p>
        </w:tc>
        <w:tc>
          <w:tcPr>
            <w:tcW w:w="992" w:type="dxa"/>
            <w:tcBorders>
              <w:top w:val="single" w:sz="4" w:space="0" w:color="000000"/>
              <w:left w:val="nil"/>
              <w:bottom w:val="single" w:sz="4" w:space="0" w:color="000000"/>
              <w:right w:val="nil"/>
            </w:tcBorders>
            <w:shd w:val="clear" w:color="auto" w:fill="auto"/>
            <w:vAlign w:val="bottom"/>
          </w:tcPr>
          <w:p w14:paraId="6AD7E83A"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Target Taxa</w:t>
            </w:r>
          </w:p>
        </w:tc>
        <w:tc>
          <w:tcPr>
            <w:tcW w:w="808" w:type="dxa"/>
            <w:tcBorders>
              <w:top w:val="single" w:sz="4" w:space="0" w:color="000000"/>
              <w:left w:val="nil"/>
              <w:bottom w:val="single" w:sz="4" w:space="0" w:color="000000"/>
              <w:right w:val="nil"/>
            </w:tcBorders>
            <w:shd w:val="clear" w:color="auto" w:fill="auto"/>
            <w:vAlign w:val="bottom"/>
          </w:tcPr>
          <w:p w14:paraId="77F4FA5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Gene</w:t>
            </w:r>
          </w:p>
        </w:tc>
        <w:tc>
          <w:tcPr>
            <w:tcW w:w="4860" w:type="dxa"/>
            <w:tcBorders>
              <w:top w:val="single" w:sz="4" w:space="0" w:color="000000"/>
              <w:left w:val="nil"/>
              <w:bottom w:val="single" w:sz="4" w:space="0" w:color="000000"/>
              <w:right w:val="nil"/>
            </w:tcBorders>
            <w:shd w:val="clear" w:color="auto" w:fill="auto"/>
            <w:vAlign w:val="bottom"/>
          </w:tcPr>
          <w:p w14:paraId="0C34025F"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Primer sequence 5' to 3'</w:t>
            </w:r>
          </w:p>
        </w:tc>
        <w:tc>
          <w:tcPr>
            <w:tcW w:w="1521" w:type="dxa"/>
            <w:tcBorders>
              <w:top w:val="single" w:sz="4" w:space="0" w:color="000000"/>
              <w:left w:val="nil"/>
              <w:bottom w:val="single" w:sz="4" w:space="0" w:color="000000"/>
              <w:right w:val="nil"/>
            </w:tcBorders>
            <w:shd w:val="clear" w:color="auto" w:fill="auto"/>
            <w:vAlign w:val="bottom"/>
          </w:tcPr>
          <w:p w14:paraId="424B9D40"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Amplicon length (base pairs)</w:t>
            </w:r>
          </w:p>
        </w:tc>
        <w:tc>
          <w:tcPr>
            <w:tcW w:w="1539" w:type="dxa"/>
            <w:tcBorders>
              <w:top w:val="single" w:sz="4" w:space="0" w:color="000000"/>
              <w:left w:val="nil"/>
              <w:bottom w:val="single" w:sz="4" w:space="0" w:color="000000"/>
              <w:right w:val="nil"/>
            </w:tcBorders>
            <w:shd w:val="clear" w:color="auto" w:fill="auto"/>
            <w:vAlign w:val="bottom"/>
          </w:tcPr>
          <w:p w14:paraId="69DC769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Reference</w:t>
            </w:r>
          </w:p>
        </w:tc>
        <w:tc>
          <w:tcPr>
            <w:tcW w:w="1360" w:type="dxa"/>
            <w:tcBorders>
              <w:top w:val="single" w:sz="4" w:space="0" w:color="000000"/>
              <w:left w:val="nil"/>
              <w:bottom w:val="single" w:sz="4" w:space="0" w:color="000000"/>
              <w:right w:val="nil"/>
            </w:tcBorders>
            <w:shd w:val="clear" w:color="auto" w:fill="auto"/>
            <w:vAlign w:val="bottom"/>
          </w:tcPr>
          <w:p w14:paraId="49BD7C1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Assay Temp (˚C)</w:t>
            </w:r>
          </w:p>
        </w:tc>
      </w:tr>
      <w:tr w:rsidR="00861E4E" w14:paraId="5937C738" w14:textId="77777777">
        <w:trPr>
          <w:trHeight w:val="315"/>
        </w:trPr>
        <w:tc>
          <w:tcPr>
            <w:tcW w:w="1221" w:type="dxa"/>
            <w:tcBorders>
              <w:top w:val="single" w:sz="4" w:space="0" w:color="000000"/>
              <w:left w:val="nil"/>
              <w:bottom w:val="nil"/>
              <w:right w:val="nil"/>
            </w:tcBorders>
            <w:shd w:val="clear" w:color="auto" w:fill="auto"/>
            <w:vAlign w:val="bottom"/>
          </w:tcPr>
          <w:p w14:paraId="40CFDC8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Bird12S</w:t>
            </w:r>
          </w:p>
        </w:tc>
        <w:tc>
          <w:tcPr>
            <w:tcW w:w="1659" w:type="dxa"/>
            <w:tcBorders>
              <w:top w:val="single" w:sz="4" w:space="0" w:color="000000"/>
              <w:left w:val="nil"/>
              <w:bottom w:val="nil"/>
              <w:right w:val="nil"/>
            </w:tcBorders>
            <w:shd w:val="clear" w:color="auto" w:fill="auto"/>
            <w:vAlign w:val="bottom"/>
          </w:tcPr>
          <w:p w14:paraId="014BB223"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12Sa (F)</w:t>
            </w:r>
          </w:p>
        </w:tc>
        <w:tc>
          <w:tcPr>
            <w:tcW w:w="992" w:type="dxa"/>
            <w:tcBorders>
              <w:top w:val="single" w:sz="4" w:space="0" w:color="000000"/>
              <w:left w:val="nil"/>
              <w:bottom w:val="nil"/>
              <w:right w:val="nil"/>
            </w:tcBorders>
            <w:shd w:val="clear" w:color="auto" w:fill="auto"/>
            <w:vAlign w:val="bottom"/>
          </w:tcPr>
          <w:p w14:paraId="4FFD97B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Birds</w:t>
            </w:r>
          </w:p>
        </w:tc>
        <w:tc>
          <w:tcPr>
            <w:tcW w:w="808" w:type="dxa"/>
            <w:tcBorders>
              <w:top w:val="single" w:sz="4" w:space="0" w:color="000000"/>
              <w:left w:val="nil"/>
              <w:bottom w:val="nil"/>
              <w:right w:val="nil"/>
            </w:tcBorders>
            <w:shd w:val="clear" w:color="auto" w:fill="auto"/>
            <w:vAlign w:val="bottom"/>
          </w:tcPr>
          <w:p w14:paraId="4EB15D3C"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12S rRNA</w:t>
            </w:r>
          </w:p>
        </w:tc>
        <w:tc>
          <w:tcPr>
            <w:tcW w:w="4860" w:type="dxa"/>
            <w:tcBorders>
              <w:top w:val="single" w:sz="4" w:space="0" w:color="000000"/>
              <w:left w:val="nil"/>
              <w:bottom w:val="nil"/>
              <w:right w:val="nil"/>
            </w:tcBorders>
            <w:shd w:val="clear" w:color="auto" w:fill="auto"/>
            <w:vAlign w:val="bottom"/>
          </w:tcPr>
          <w:p w14:paraId="05529660"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CTGGGATTAGATACCCCACTAT</w:t>
            </w:r>
          </w:p>
        </w:tc>
        <w:tc>
          <w:tcPr>
            <w:tcW w:w="1521" w:type="dxa"/>
            <w:tcBorders>
              <w:top w:val="single" w:sz="4" w:space="0" w:color="000000"/>
              <w:left w:val="nil"/>
              <w:bottom w:val="nil"/>
              <w:right w:val="nil"/>
            </w:tcBorders>
            <w:shd w:val="clear" w:color="auto" w:fill="auto"/>
            <w:vAlign w:val="bottom"/>
          </w:tcPr>
          <w:p w14:paraId="4C5F909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~230 bp</w:t>
            </w:r>
          </w:p>
        </w:tc>
        <w:tc>
          <w:tcPr>
            <w:tcW w:w="1539" w:type="dxa"/>
            <w:tcBorders>
              <w:top w:val="single" w:sz="4" w:space="0" w:color="000000"/>
              <w:left w:val="nil"/>
              <w:bottom w:val="nil"/>
              <w:right w:val="nil"/>
            </w:tcBorders>
            <w:shd w:val="clear" w:color="auto" w:fill="auto"/>
            <w:vAlign w:val="bottom"/>
          </w:tcPr>
          <w:p w14:paraId="093B58D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Cooper (1994)</w:t>
            </w:r>
          </w:p>
        </w:tc>
        <w:tc>
          <w:tcPr>
            <w:tcW w:w="1360" w:type="dxa"/>
            <w:tcBorders>
              <w:top w:val="single" w:sz="4" w:space="0" w:color="000000"/>
              <w:left w:val="nil"/>
              <w:bottom w:val="nil"/>
              <w:right w:val="nil"/>
            </w:tcBorders>
            <w:shd w:val="clear" w:color="auto" w:fill="auto"/>
            <w:vAlign w:val="bottom"/>
          </w:tcPr>
          <w:p w14:paraId="44CBCB0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57˚</w:t>
            </w:r>
          </w:p>
        </w:tc>
      </w:tr>
      <w:tr w:rsidR="00861E4E" w14:paraId="06F807F0" w14:textId="77777777">
        <w:trPr>
          <w:trHeight w:val="315"/>
        </w:trPr>
        <w:tc>
          <w:tcPr>
            <w:tcW w:w="1221" w:type="dxa"/>
            <w:tcBorders>
              <w:top w:val="nil"/>
              <w:left w:val="nil"/>
              <w:bottom w:val="nil"/>
              <w:right w:val="nil"/>
            </w:tcBorders>
            <w:shd w:val="clear" w:color="auto" w:fill="auto"/>
            <w:vAlign w:val="bottom"/>
          </w:tcPr>
          <w:p w14:paraId="4BE291B9" w14:textId="77777777" w:rsidR="00861E4E" w:rsidRDefault="00861E4E">
            <w:pPr>
              <w:pBdr>
                <w:top w:val="nil"/>
                <w:left w:val="nil"/>
                <w:bottom w:val="nil"/>
                <w:right w:val="nil"/>
                <w:between w:val="nil"/>
              </w:pBdr>
              <w:rPr>
                <w:rFonts w:ascii="Times" w:eastAsia="Times" w:hAnsi="Times" w:cs="Times"/>
                <w:color w:val="000000"/>
              </w:rPr>
            </w:pPr>
          </w:p>
        </w:tc>
        <w:tc>
          <w:tcPr>
            <w:tcW w:w="1659" w:type="dxa"/>
            <w:tcBorders>
              <w:top w:val="nil"/>
              <w:left w:val="nil"/>
              <w:bottom w:val="nil"/>
              <w:right w:val="nil"/>
            </w:tcBorders>
            <w:shd w:val="clear" w:color="auto" w:fill="auto"/>
            <w:vAlign w:val="bottom"/>
          </w:tcPr>
          <w:p w14:paraId="4DFD530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12Sh (R) </w:t>
            </w:r>
          </w:p>
        </w:tc>
        <w:tc>
          <w:tcPr>
            <w:tcW w:w="992" w:type="dxa"/>
            <w:tcBorders>
              <w:top w:val="nil"/>
              <w:left w:val="nil"/>
              <w:bottom w:val="nil"/>
              <w:right w:val="nil"/>
            </w:tcBorders>
            <w:shd w:val="clear" w:color="auto" w:fill="auto"/>
            <w:vAlign w:val="bottom"/>
          </w:tcPr>
          <w:p w14:paraId="0A661D51" w14:textId="77777777" w:rsidR="00861E4E" w:rsidRDefault="00861E4E">
            <w:pPr>
              <w:pBdr>
                <w:top w:val="nil"/>
                <w:left w:val="nil"/>
                <w:bottom w:val="nil"/>
                <w:right w:val="nil"/>
                <w:between w:val="nil"/>
              </w:pBdr>
              <w:rPr>
                <w:rFonts w:ascii="Times" w:eastAsia="Times" w:hAnsi="Times" w:cs="Times"/>
                <w:color w:val="000000"/>
              </w:rPr>
            </w:pPr>
          </w:p>
        </w:tc>
        <w:tc>
          <w:tcPr>
            <w:tcW w:w="808" w:type="dxa"/>
            <w:tcBorders>
              <w:top w:val="nil"/>
              <w:left w:val="nil"/>
              <w:bottom w:val="nil"/>
              <w:right w:val="nil"/>
            </w:tcBorders>
            <w:shd w:val="clear" w:color="auto" w:fill="auto"/>
            <w:vAlign w:val="bottom"/>
          </w:tcPr>
          <w:p w14:paraId="0A7F58A3" w14:textId="77777777" w:rsidR="00861E4E" w:rsidRDefault="00861E4E">
            <w:pPr>
              <w:pBdr>
                <w:top w:val="nil"/>
                <w:left w:val="nil"/>
                <w:bottom w:val="nil"/>
                <w:right w:val="nil"/>
                <w:between w:val="nil"/>
              </w:pBdr>
              <w:rPr>
                <w:rFonts w:ascii="Times" w:eastAsia="Times" w:hAnsi="Times" w:cs="Times"/>
                <w:color w:val="000000"/>
                <w:sz w:val="20"/>
                <w:szCs w:val="20"/>
              </w:rPr>
            </w:pPr>
          </w:p>
        </w:tc>
        <w:tc>
          <w:tcPr>
            <w:tcW w:w="4860" w:type="dxa"/>
            <w:tcBorders>
              <w:top w:val="nil"/>
              <w:left w:val="nil"/>
              <w:bottom w:val="nil"/>
              <w:right w:val="nil"/>
            </w:tcBorders>
            <w:shd w:val="clear" w:color="auto" w:fill="auto"/>
            <w:vAlign w:val="bottom"/>
          </w:tcPr>
          <w:p w14:paraId="52781F2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CCTTGACCTGTCTTGTTAGC</w:t>
            </w:r>
          </w:p>
        </w:tc>
        <w:tc>
          <w:tcPr>
            <w:tcW w:w="1521" w:type="dxa"/>
            <w:tcBorders>
              <w:top w:val="nil"/>
              <w:left w:val="nil"/>
              <w:bottom w:val="nil"/>
              <w:right w:val="nil"/>
            </w:tcBorders>
            <w:shd w:val="clear" w:color="auto" w:fill="auto"/>
            <w:vAlign w:val="bottom"/>
          </w:tcPr>
          <w:p w14:paraId="654F44D9" w14:textId="77777777" w:rsidR="00861E4E" w:rsidRDefault="00861E4E">
            <w:pPr>
              <w:pBdr>
                <w:top w:val="nil"/>
                <w:left w:val="nil"/>
                <w:bottom w:val="nil"/>
                <w:right w:val="nil"/>
                <w:between w:val="nil"/>
              </w:pBdr>
              <w:rPr>
                <w:rFonts w:ascii="Times" w:eastAsia="Times" w:hAnsi="Times" w:cs="Times"/>
                <w:color w:val="000000"/>
              </w:rPr>
            </w:pPr>
          </w:p>
        </w:tc>
        <w:tc>
          <w:tcPr>
            <w:tcW w:w="1539" w:type="dxa"/>
            <w:tcBorders>
              <w:top w:val="nil"/>
              <w:left w:val="nil"/>
              <w:bottom w:val="nil"/>
              <w:right w:val="nil"/>
            </w:tcBorders>
            <w:shd w:val="clear" w:color="auto" w:fill="auto"/>
            <w:vAlign w:val="bottom"/>
          </w:tcPr>
          <w:p w14:paraId="2D112F72" w14:textId="77777777" w:rsidR="00861E4E" w:rsidRDefault="00861E4E">
            <w:pPr>
              <w:pBdr>
                <w:top w:val="nil"/>
                <w:left w:val="nil"/>
                <w:bottom w:val="nil"/>
                <w:right w:val="nil"/>
                <w:between w:val="nil"/>
              </w:pBdr>
              <w:rPr>
                <w:rFonts w:ascii="Times" w:eastAsia="Times" w:hAnsi="Times" w:cs="Times"/>
                <w:color w:val="000000"/>
                <w:sz w:val="20"/>
                <w:szCs w:val="20"/>
              </w:rPr>
            </w:pPr>
          </w:p>
        </w:tc>
        <w:tc>
          <w:tcPr>
            <w:tcW w:w="1360" w:type="dxa"/>
            <w:tcBorders>
              <w:top w:val="nil"/>
              <w:left w:val="nil"/>
              <w:bottom w:val="nil"/>
              <w:right w:val="nil"/>
            </w:tcBorders>
            <w:shd w:val="clear" w:color="auto" w:fill="auto"/>
            <w:vAlign w:val="bottom"/>
          </w:tcPr>
          <w:p w14:paraId="0755F080" w14:textId="77777777" w:rsidR="00861E4E" w:rsidRDefault="00861E4E">
            <w:pPr>
              <w:pBdr>
                <w:top w:val="nil"/>
                <w:left w:val="nil"/>
                <w:bottom w:val="nil"/>
                <w:right w:val="nil"/>
                <w:between w:val="nil"/>
              </w:pBdr>
              <w:rPr>
                <w:rFonts w:ascii="Times" w:eastAsia="Times" w:hAnsi="Times" w:cs="Times"/>
                <w:color w:val="000000"/>
                <w:sz w:val="20"/>
                <w:szCs w:val="20"/>
              </w:rPr>
            </w:pPr>
          </w:p>
        </w:tc>
      </w:tr>
      <w:tr w:rsidR="00861E4E" w14:paraId="01314433" w14:textId="77777777">
        <w:trPr>
          <w:trHeight w:val="315"/>
        </w:trPr>
        <w:tc>
          <w:tcPr>
            <w:tcW w:w="1221" w:type="dxa"/>
            <w:tcBorders>
              <w:top w:val="nil"/>
              <w:left w:val="nil"/>
              <w:bottom w:val="nil"/>
              <w:right w:val="nil"/>
            </w:tcBorders>
            <w:shd w:val="clear" w:color="auto" w:fill="auto"/>
            <w:vAlign w:val="bottom"/>
          </w:tcPr>
          <w:p w14:paraId="745546D2" w14:textId="77777777" w:rsidR="00861E4E" w:rsidRDefault="0049238A">
            <w:pPr>
              <w:pBdr>
                <w:top w:val="nil"/>
                <w:left w:val="nil"/>
                <w:bottom w:val="nil"/>
                <w:right w:val="nil"/>
                <w:between w:val="nil"/>
              </w:pBdr>
              <w:rPr>
                <w:rFonts w:ascii="Times" w:eastAsia="Times" w:hAnsi="Times" w:cs="Times"/>
                <w:color w:val="000000"/>
              </w:rPr>
            </w:pPr>
            <w:proofErr w:type="spellStart"/>
            <w:r>
              <w:rPr>
                <w:rFonts w:ascii="Times" w:eastAsia="Times" w:hAnsi="Times" w:cs="Times"/>
                <w:color w:val="000000"/>
              </w:rPr>
              <w:t>BirdCOI</w:t>
            </w:r>
            <w:proofErr w:type="spellEnd"/>
          </w:p>
        </w:tc>
        <w:tc>
          <w:tcPr>
            <w:tcW w:w="1659" w:type="dxa"/>
            <w:tcBorders>
              <w:top w:val="nil"/>
              <w:left w:val="nil"/>
              <w:bottom w:val="nil"/>
              <w:right w:val="nil"/>
            </w:tcBorders>
            <w:shd w:val="clear" w:color="auto" w:fill="auto"/>
            <w:vAlign w:val="bottom"/>
          </w:tcPr>
          <w:p w14:paraId="068ACED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AWCF1 (F)</w:t>
            </w:r>
          </w:p>
        </w:tc>
        <w:tc>
          <w:tcPr>
            <w:tcW w:w="992" w:type="dxa"/>
            <w:tcBorders>
              <w:top w:val="nil"/>
              <w:left w:val="nil"/>
              <w:bottom w:val="nil"/>
              <w:right w:val="nil"/>
            </w:tcBorders>
            <w:shd w:val="clear" w:color="auto" w:fill="auto"/>
            <w:vAlign w:val="bottom"/>
          </w:tcPr>
          <w:p w14:paraId="162CEA64"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Birds</w:t>
            </w:r>
          </w:p>
        </w:tc>
        <w:tc>
          <w:tcPr>
            <w:tcW w:w="808" w:type="dxa"/>
            <w:tcBorders>
              <w:top w:val="nil"/>
              <w:left w:val="nil"/>
              <w:bottom w:val="nil"/>
              <w:right w:val="nil"/>
            </w:tcBorders>
            <w:shd w:val="clear" w:color="auto" w:fill="auto"/>
            <w:vAlign w:val="bottom"/>
          </w:tcPr>
          <w:p w14:paraId="5428B63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COI</w:t>
            </w:r>
          </w:p>
        </w:tc>
        <w:tc>
          <w:tcPr>
            <w:tcW w:w="4860" w:type="dxa"/>
            <w:tcBorders>
              <w:top w:val="nil"/>
              <w:left w:val="nil"/>
              <w:bottom w:val="nil"/>
              <w:right w:val="nil"/>
            </w:tcBorders>
            <w:shd w:val="clear" w:color="auto" w:fill="auto"/>
            <w:vAlign w:val="bottom"/>
          </w:tcPr>
          <w:p w14:paraId="38E395E1" w14:textId="77777777" w:rsidR="00861E4E" w:rsidRDefault="0049238A">
            <w:pPr>
              <w:pBdr>
                <w:top w:val="nil"/>
                <w:left w:val="nil"/>
                <w:bottom w:val="nil"/>
                <w:right w:val="nil"/>
                <w:between w:val="nil"/>
              </w:pBdr>
              <w:rPr>
                <w:rFonts w:ascii="Times" w:eastAsia="Times" w:hAnsi="Times" w:cs="Times"/>
                <w:color w:val="1A1A18"/>
              </w:rPr>
            </w:pPr>
            <w:r>
              <w:rPr>
                <w:rFonts w:ascii="Times" w:eastAsia="Times" w:hAnsi="Times" w:cs="Times"/>
                <w:color w:val="1A1A18"/>
              </w:rPr>
              <w:t>CGCYTWAACAYTCYGCCATCTTACC</w:t>
            </w:r>
          </w:p>
        </w:tc>
        <w:tc>
          <w:tcPr>
            <w:tcW w:w="1521" w:type="dxa"/>
            <w:tcBorders>
              <w:top w:val="nil"/>
              <w:left w:val="nil"/>
              <w:bottom w:val="nil"/>
              <w:right w:val="nil"/>
            </w:tcBorders>
            <w:shd w:val="clear" w:color="auto" w:fill="auto"/>
            <w:vAlign w:val="bottom"/>
          </w:tcPr>
          <w:p w14:paraId="0DF9A52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~848 bp</w:t>
            </w:r>
          </w:p>
        </w:tc>
        <w:tc>
          <w:tcPr>
            <w:tcW w:w="1539" w:type="dxa"/>
            <w:tcBorders>
              <w:top w:val="nil"/>
              <w:left w:val="nil"/>
              <w:bottom w:val="nil"/>
              <w:right w:val="nil"/>
            </w:tcBorders>
            <w:shd w:val="clear" w:color="auto" w:fill="auto"/>
            <w:vAlign w:val="bottom"/>
          </w:tcPr>
          <w:p w14:paraId="3D42209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Patel et al. (2010)</w:t>
            </w:r>
          </w:p>
        </w:tc>
        <w:tc>
          <w:tcPr>
            <w:tcW w:w="1360" w:type="dxa"/>
            <w:tcBorders>
              <w:top w:val="nil"/>
              <w:left w:val="nil"/>
              <w:bottom w:val="nil"/>
              <w:right w:val="nil"/>
            </w:tcBorders>
            <w:shd w:val="clear" w:color="auto" w:fill="auto"/>
            <w:vAlign w:val="bottom"/>
          </w:tcPr>
          <w:p w14:paraId="2CE8FCA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54–55˚</w:t>
            </w:r>
          </w:p>
        </w:tc>
      </w:tr>
      <w:tr w:rsidR="00861E4E" w14:paraId="5F46EDE2" w14:textId="77777777">
        <w:trPr>
          <w:trHeight w:val="315"/>
        </w:trPr>
        <w:tc>
          <w:tcPr>
            <w:tcW w:w="1221" w:type="dxa"/>
            <w:tcBorders>
              <w:top w:val="nil"/>
              <w:left w:val="nil"/>
              <w:bottom w:val="single" w:sz="4" w:space="0" w:color="000000"/>
              <w:right w:val="nil"/>
            </w:tcBorders>
            <w:shd w:val="clear" w:color="auto" w:fill="auto"/>
            <w:vAlign w:val="bottom"/>
          </w:tcPr>
          <w:p w14:paraId="5A120E7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1659" w:type="dxa"/>
            <w:tcBorders>
              <w:top w:val="nil"/>
              <w:left w:val="nil"/>
              <w:bottom w:val="single" w:sz="4" w:space="0" w:color="000000"/>
              <w:right w:val="nil"/>
            </w:tcBorders>
            <w:shd w:val="clear" w:color="auto" w:fill="auto"/>
            <w:vAlign w:val="bottom"/>
          </w:tcPr>
          <w:p w14:paraId="01C22FC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AWCR6 (R) </w:t>
            </w:r>
          </w:p>
        </w:tc>
        <w:tc>
          <w:tcPr>
            <w:tcW w:w="992" w:type="dxa"/>
            <w:tcBorders>
              <w:top w:val="nil"/>
              <w:left w:val="nil"/>
              <w:bottom w:val="single" w:sz="4" w:space="0" w:color="000000"/>
              <w:right w:val="nil"/>
            </w:tcBorders>
            <w:shd w:val="clear" w:color="auto" w:fill="auto"/>
            <w:vAlign w:val="bottom"/>
          </w:tcPr>
          <w:p w14:paraId="11AF688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808" w:type="dxa"/>
            <w:tcBorders>
              <w:top w:val="nil"/>
              <w:left w:val="nil"/>
              <w:bottom w:val="single" w:sz="4" w:space="0" w:color="000000"/>
              <w:right w:val="nil"/>
            </w:tcBorders>
            <w:shd w:val="clear" w:color="auto" w:fill="auto"/>
            <w:vAlign w:val="bottom"/>
          </w:tcPr>
          <w:p w14:paraId="11496288"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6381" w:type="dxa"/>
            <w:gridSpan w:val="2"/>
            <w:tcBorders>
              <w:top w:val="nil"/>
              <w:left w:val="nil"/>
              <w:bottom w:val="single" w:sz="4" w:space="0" w:color="000000"/>
              <w:right w:val="nil"/>
            </w:tcBorders>
            <w:shd w:val="clear" w:color="auto" w:fill="auto"/>
            <w:vAlign w:val="bottom"/>
          </w:tcPr>
          <w:p w14:paraId="4755A5F7" w14:textId="77777777" w:rsidR="00861E4E" w:rsidRDefault="0049238A">
            <w:pPr>
              <w:pBdr>
                <w:top w:val="nil"/>
                <w:left w:val="nil"/>
                <w:bottom w:val="nil"/>
                <w:right w:val="nil"/>
                <w:between w:val="nil"/>
              </w:pBdr>
              <w:rPr>
                <w:rFonts w:ascii="Times" w:eastAsia="Times" w:hAnsi="Times" w:cs="Times"/>
                <w:color w:val="1A1A18"/>
              </w:rPr>
            </w:pPr>
            <w:r>
              <w:rPr>
                <w:rFonts w:ascii="Times" w:eastAsia="Times" w:hAnsi="Times" w:cs="Times"/>
                <w:color w:val="1A1A18"/>
              </w:rPr>
              <w:t>ATTCCTATGTAGCCGAATGGTTCTTT</w:t>
            </w:r>
          </w:p>
        </w:tc>
        <w:tc>
          <w:tcPr>
            <w:tcW w:w="1539" w:type="dxa"/>
            <w:tcBorders>
              <w:top w:val="nil"/>
              <w:left w:val="nil"/>
              <w:bottom w:val="single" w:sz="4" w:space="0" w:color="000000"/>
              <w:right w:val="nil"/>
            </w:tcBorders>
            <w:shd w:val="clear" w:color="auto" w:fill="auto"/>
            <w:vAlign w:val="bottom"/>
          </w:tcPr>
          <w:p w14:paraId="3BCCD52A"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1360" w:type="dxa"/>
            <w:tcBorders>
              <w:top w:val="nil"/>
              <w:left w:val="nil"/>
              <w:bottom w:val="single" w:sz="4" w:space="0" w:color="000000"/>
              <w:right w:val="nil"/>
            </w:tcBorders>
            <w:shd w:val="clear" w:color="auto" w:fill="auto"/>
            <w:vAlign w:val="bottom"/>
          </w:tcPr>
          <w:p w14:paraId="3C1A7D5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r>
    </w:tbl>
    <w:p w14:paraId="3F20E64C" w14:textId="77777777" w:rsidR="00861E4E" w:rsidRDefault="00861E4E">
      <w:pPr>
        <w:pBdr>
          <w:top w:val="nil"/>
          <w:left w:val="nil"/>
          <w:bottom w:val="nil"/>
          <w:right w:val="nil"/>
          <w:between w:val="nil"/>
        </w:pBdr>
        <w:spacing w:line="480" w:lineRule="auto"/>
        <w:rPr>
          <w:rFonts w:ascii="Times" w:eastAsia="Times" w:hAnsi="Times" w:cs="Times"/>
          <w:color w:val="000000"/>
        </w:rPr>
        <w:sectPr w:rsidR="00861E4E" w:rsidSect="00F64DA3">
          <w:pgSz w:w="16840" w:h="11900" w:orient="landscape"/>
          <w:pgMar w:top="1440" w:right="1800" w:bottom="1440" w:left="1800" w:header="708" w:footer="708" w:gutter="0"/>
          <w:pgNumType w:start="1"/>
          <w:cols w:space="720"/>
        </w:sectPr>
      </w:pPr>
    </w:p>
    <w:p w14:paraId="6C2FBA5D" w14:textId="77777777" w:rsidR="00861E4E" w:rsidRDefault="0049238A">
      <w:pPr>
        <w:pBdr>
          <w:top w:val="nil"/>
          <w:left w:val="nil"/>
          <w:bottom w:val="nil"/>
          <w:right w:val="nil"/>
          <w:between w:val="nil"/>
        </w:pBdr>
        <w:spacing w:line="480" w:lineRule="auto"/>
        <w:rPr>
          <w:rFonts w:ascii="Times" w:eastAsia="Times" w:hAnsi="Times" w:cs="Times"/>
          <w:color w:val="000000"/>
        </w:rPr>
      </w:pPr>
      <w:r>
        <w:rPr>
          <w:rFonts w:ascii="Times" w:eastAsia="Times" w:hAnsi="Times" w:cs="Times"/>
          <w:b/>
          <w:color w:val="000000"/>
        </w:rPr>
        <w:lastRenderedPageBreak/>
        <w:t>Table S2.</w:t>
      </w:r>
      <w:r>
        <w:rPr>
          <w:rFonts w:ascii="Times" w:eastAsia="Times" w:hAnsi="Times" w:cs="Times"/>
          <w:color w:val="000000"/>
        </w:rPr>
        <w:t xml:space="preserve"> PCR reaction reagent concentrations and conditions.</w:t>
      </w:r>
    </w:p>
    <w:tbl>
      <w:tblPr>
        <w:tblStyle w:val="a0"/>
        <w:tblW w:w="7194" w:type="dxa"/>
        <w:tblInd w:w="93" w:type="dxa"/>
        <w:tblLayout w:type="fixed"/>
        <w:tblLook w:val="0400" w:firstRow="0" w:lastRow="0" w:firstColumn="0" w:lastColumn="0" w:noHBand="0" w:noVBand="1"/>
      </w:tblPr>
      <w:tblGrid>
        <w:gridCol w:w="2598"/>
        <w:gridCol w:w="2298"/>
        <w:gridCol w:w="2298"/>
      </w:tblGrid>
      <w:tr w:rsidR="00861E4E" w14:paraId="1364901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7E0D69EF" w14:textId="77777777" w:rsidR="00861E4E" w:rsidRDefault="0049238A">
            <w:pPr>
              <w:pBdr>
                <w:top w:val="nil"/>
                <w:left w:val="nil"/>
                <w:bottom w:val="nil"/>
                <w:right w:val="nil"/>
                <w:between w:val="nil"/>
              </w:pBdr>
              <w:rPr>
                <w:rFonts w:ascii="Times" w:eastAsia="Times" w:hAnsi="Times" w:cs="Times"/>
                <w:i/>
                <w:color w:val="000000"/>
              </w:rPr>
            </w:pPr>
            <w:r>
              <w:rPr>
                <w:rFonts w:ascii="Times" w:eastAsia="Times" w:hAnsi="Times" w:cs="Times"/>
                <w:i/>
                <w:color w:val="000000"/>
              </w:rPr>
              <w:t>Reagents/Concentration</w:t>
            </w:r>
          </w:p>
        </w:tc>
        <w:tc>
          <w:tcPr>
            <w:tcW w:w="2298" w:type="dxa"/>
            <w:tcBorders>
              <w:top w:val="single" w:sz="4" w:space="0" w:color="000000"/>
              <w:left w:val="nil"/>
              <w:bottom w:val="single" w:sz="4" w:space="0" w:color="000000"/>
              <w:right w:val="nil"/>
            </w:tcBorders>
            <w:shd w:val="clear" w:color="auto" w:fill="auto"/>
            <w:vAlign w:val="bottom"/>
          </w:tcPr>
          <w:p w14:paraId="63A5E23E"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Cooper (1994)</w:t>
            </w:r>
          </w:p>
        </w:tc>
        <w:tc>
          <w:tcPr>
            <w:tcW w:w="2298" w:type="dxa"/>
            <w:tcBorders>
              <w:top w:val="single" w:sz="4" w:space="0" w:color="000000"/>
              <w:left w:val="nil"/>
              <w:bottom w:val="single" w:sz="4" w:space="0" w:color="000000"/>
              <w:right w:val="nil"/>
            </w:tcBorders>
          </w:tcPr>
          <w:p w14:paraId="6DE55E6E" w14:textId="77777777" w:rsidR="00861E4E" w:rsidRDefault="0049238A">
            <w:pPr>
              <w:pBdr>
                <w:top w:val="nil"/>
                <w:left w:val="nil"/>
                <w:bottom w:val="nil"/>
                <w:right w:val="nil"/>
                <w:between w:val="nil"/>
              </w:pBdr>
              <w:jc w:val="center"/>
              <w:rPr>
                <w:color w:val="000000"/>
              </w:rPr>
            </w:pPr>
            <w:r>
              <w:rPr>
                <w:color w:val="000000"/>
              </w:rPr>
              <w:t>Patel et al. (2010)</w:t>
            </w:r>
          </w:p>
        </w:tc>
      </w:tr>
      <w:tr w:rsidR="00861E4E" w14:paraId="06297978"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13F93640" w14:textId="77777777" w:rsidR="00861E4E" w:rsidRDefault="0049238A">
            <w:pPr>
              <w:pBdr>
                <w:top w:val="nil"/>
                <w:left w:val="nil"/>
                <w:bottom w:val="nil"/>
                <w:right w:val="nil"/>
                <w:between w:val="nil"/>
              </w:pBdr>
              <w:rPr>
                <w:rFonts w:ascii="Times" w:eastAsia="Times" w:hAnsi="Times" w:cs="Times"/>
                <w:b/>
                <w:color w:val="000000"/>
              </w:rPr>
            </w:pPr>
            <w:r>
              <w:rPr>
                <w:rFonts w:ascii="Times" w:eastAsia="Times" w:hAnsi="Times" w:cs="Times"/>
                <w:b/>
                <w:color w:val="000000"/>
              </w:rPr>
              <w:t>Primer:</w:t>
            </w:r>
          </w:p>
        </w:tc>
        <w:tc>
          <w:tcPr>
            <w:tcW w:w="2298" w:type="dxa"/>
            <w:tcBorders>
              <w:top w:val="single" w:sz="4" w:space="0" w:color="000000"/>
              <w:left w:val="nil"/>
              <w:bottom w:val="single" w:sz="4" w:space="0" w:color="000000"/>
              <w:right w:val="nil"/>
            </w:tcBorders>
            <w:shd w:val="clear" w:color="auto" w:fill="auto"/>
            <w:vAlign w:val="bottom"/>
          </w:tcPr>
          <w:p w14:paraId="5AA2F1F1" w14:textId="77777777" w:rsidR="00861E4E" w:rsidRDefault="0049238A">
            <w:pPr>
              <w:pBdr>
                <w:top w:val="nil"/>
                <w:left w:val="nil"/>
                <w:bottom w:val="nil"/>
                <w:right w:val="nil"/>
                <w:between w:val="nil"/>
              </w:pBdr>
              <w:jc w:val="center"/>
              <w:rPr>
                <w:rFonts w:ascii="Times" w:eastAsia="Times" w:hAnsi="Times" w:cs="Times"/>
                <w:b/>
                <w:color w:val="000000"/>
              </w:rPr>
            </w:pPr>
            <w:r>
              <w:rPr>
                <w:rFonts w:ascii="Times" w:eastAsia="Times" w:hAnsi="Times" w:cs="Times"/>
                <w:b/>
                <w:color w:val="000000"/>
              </w:rPr>
              <w:t>Bird12sa/h</w:t>
            </w:r>
          </w:p>
        </w:tc>
        <w:tc>
          <w:tcPr>
            <w:tcW w:w="2298" w:type="dxa"/>
            <w:tcBorders>
              <w:top w:val="single" w:sz="4" w:space="0" w:color="000000"/>
              <w:left w:val="nil"/>
              <w:bottom w:val="single" w:sz="4" w:space="0" w:color="000000"/>
              <w:right w:val="nil"/>
            </w:tcBorders>
          </w:tcPr>
          <w:p w14:paraId="38288956" w14:textId="77777777" w:rsidR="00861E4E" w:rsidRDefault="0049238A">
            <w:pPr>
              <w:pBdr>
                <w:top w:val="nil"/>
                <w:left w:val="nil"/>
                <w:bottom w:val="nil"/>
                <w:right w:val="nil"/>
                <w:between w:val="nil"/>
              </w:pBdr>
              <w:jc w:val="center"/>
              <w:rPr>
                <w:rFonts w:ascii="Times" w:eastAsia="Times" w:hAnsi="Times" w:cs="Times"/>
                <w:b/>
                <w:color w:val="000000"/>
              </w:rPr>
            </w:pPr>
            <w:r>
              <w:rPr>
                <w:b/>
                <w:color w:val="000000"/>
              </w:rPr>
              <w:t>AWCF1/R6</w:t>
            </w:r>
          </w:p>
        </w:tc>
      </w:tr>
      <w:tr w:rsidR="00861E4E" w14:paraId="266D43C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0025A02D" w14:textId="77777777" w:rsidR="00861E4E" w:rsidRDefault="00861E4E">
            <w:pPr>
              <w:pBdr>
                <w:top w:val="nil"/>
                <w:left w:val="nil"/>
                <w:bottom w:val="nil"/>
                <w:right w:val="nil"/>
                <w:between w:val="nil"/>
              </w:pBdr>
              <w:rPr>
                <w:rFonts w:ascii="Times" w:eastAsia="Times" w:hAnsi="Times" w:cs="Times"/>
                <w:color w:val="000000"/>
              </w:rPr>
            </w:pPr>
          </w:p>
        </w:tc>
        <w:tc>
          <w:tcPr>
            <w:tcW w:w="2298" w:type="dxa"/>
            <w:tcBorders>
              <w:top w:val="single" w:sz="4" w:space="0" w:color="000000"/>
              <w:left w:val="nil"/>
              <w:bottom w:val="single" w:sz="4" w:space="0" w:color="000000"/>
              <w:right w:val="nil"/>
            </w:tcBorders>
            <w:shd w:val="clear" w:color="auto" w:fill="auto"/>
            <w:vAlign w:val="bottom"/>
          </w:tcPr>
          <w:p w14:paraId="3E7E9EF0"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1x (µL)</w:t>
            </w:r>
          </w:p>
        </w:tc>
        <w:tc>
          <w:tcPr>
            <w:tcW w:w="2298" w:type="dxa"/>
            <w:tcBorders>
              <w:top w:val="single" w:sz="4" w:space="0" w:color="000000"/>
              <w:left w:val="nil"/>
              <w:bottom w:val="single" w:sz="4" w:space="0" w:color="000000"/>
              <w:right w:val="nil"/>
            </w:tcBorders>
          </w:tcPr>
          <w:p w14:paraId="1AA426B2"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1x (µL)</w:t>
            </w:r>
          </w:p>
        </w:tc>
      </w:tr>
      <w:tr w:rsidR="00861E4E" w14:paraId="1F1A97BB" w14:textId="77777777">
        <w:trPr>
          <w:trHeight w:val="300"/>
        </w:trPr>
        <w:tc>
          <w:tcPr>
            <w:tcW w:w="2598" w:type="dxa"/>
            <w:tcBorders>
              <w:top w:val="nil"/>
              <w:left w:val="nil"/>
              <w:bottom w:val="nil"/>
              <w:right w:val="nil"/>
            </w:tcBorders>
            <w:shd w:val="clear" w:color="auto" w:fill="auto"/>
            <w:vAlign w:val="bottom"/>
          </w:tcPr>
          <w:p w14:paraId="48CEA760"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Molecular grade H2O</w:t>
            </w:r>
          </w:p>
        </w:tc>
        <w:tc>
          <w:tcPr>
            <w:tcW w:w="2298" w:type="dxa"/>
            <w:tcBorders>
              <w:top w:val="nil"/>
              <w:left w:val="nil"/>
              <w:bottom w:val="nil"/>
              <w:right w:val="nil"/>
            </w:tcBorders>
            <w:shd w:val="clear" w:color="auto" w:fill="auto"/>
            <w:vAlign w:val="bottom"/>
          </w:tcPr>
          <w:p w14:paraId="3AF7E58B"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8.5</w:t>
            </w:r>
          </w:p>
        </w:tc>
        <w:tc>
          <w:tcPr>
            <w:tcW w:w="2298" w:type="dxa"/>
            <w:tcBorders>
              <w:top w:val="nil"/>
              <w:left w:val="nil"/>
              <w:bottom w:val="nil"/>
              <w:right w:val="nil"/>
            </w:tcBorders>
          </w:tcPr>
          <w:p w14:paraId="532DCCE7"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6.5</w:t>
            </w:r>
          </w:p>
        </w:tc>
      </w:tr>
      <w:tr w:rsidR="00861E4E" w14:paraId="1F0694A4" w14:textId="77777777">
        <w:trPr>
          <w:trHeight w:val="300"/>
        </w:trPr>
        <w:tc>
          <w:tcPr>
            <w:tcW w:w="2598" w:type="dxa"/>
            <w:tcBorders>
              <w:top w:val="nil"/>
              <w:left w:val="nil"/>
              <w:bottom w:val="nil"/>
              <w:right w:val="nil"/>
            </w:tcBorders>
            <w:shd w:val="clear" w:color="auto" w:fill="auto"/>
            <w:vAlign w:val="bottom"/>
          </w:tcPr>
          <w:p w14:paraId="5A3BA44B" w14:textId="77777777" w:rsidR="00861E4E" w:rsidRDefault="0049238A">
            <w:pPr>
              <w:pBdr>
                <w:top w:val="nil"/>
                <w:left w:val="nil"/>
                <w:bottom w:val="nil"/>
                <w:right w:val="nil"/>
                <w:between w:val="nil"/>
              </w:pBdr>
              <w:rPr>
                <w:rFonts w:ascii="Times" w:eastAsia="Times" w:hAnsi="Times" w:cs="Times"/>
                <w:color w:val="000000"/>
              </w:rPr>
            </w:pPr>
            <w:proofErr w:type="spellStart"/>
            <w:r>
              <w:rPr>
                <w:rFonts w:ascii="Times" w:eastAsia="Times" w:hAnsi="Times" w:cs="Times"/>
                <w:color w:val="000000"/>
              </w:rPr>
              <w:t>AmpliTaq</w:t>
            </w:r>
            <w:proofErr w:type="spellEnd"/>
            <w:r>
              <w:rPr>
                <w:rFonts w:ascii="Times" w:eastAsia="Times" w:hAnsi="Times" w:cs="Times"/>
                <w:color w:val="000000"/>
              </w:rPr>
              <w:t xml:space="preserve"> Gold®</w:t>
            </w:r>
          </w:p>
        </w:tc>
        <w:tc>
          <w:tcPr>
            <w:tcW w:w="2298" w:type="dxa"/>
            <w:tcBorders>
              <w:top w:val="nil"/>
              <w:left w:val="nil"/>
              <w:bottom w:val="nil"/>
              <w:right w:val="nil"/>
            </w:tcBorders>
            <w:shd w:val="clear" w:color="auto" w:fill="auto"/>
            <w:vAlign w:val="bottom"/>
          </w:tcPr>
          <w:p w14:paraId="3D1AB666"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12.5</w:t>
            </w:r>
          </w:p>
        </w:tc>
        <w:tc>
          <w:tcPr>
            <w:tcW w:w="2298" w:type="dxa"/>
            <w:tcBorders>
              <w:top w:val="nil"/>
              <w:left w:val="nil"/>
              <w:bottom w:val="nil"/>
              <w:right w:val="nil"/>
            </w:tcBorders>
          </w:tcPr>
          <w:p w14:paraId="44D44923"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12.5</w:t>
            </w:r>
          </w:p>
        </w:tc>
      </w:tr>
      <w:tr w:rsidR="00861E4E" w14:paraId="521AF4B7" w14:textId="77777777">
        <w:trPr>
          <w:trHeight w:val="300"/>
        </w:trPr>
        <w:tc>
          <w:tcPr>
            <w:tcW w:w="2598" w:type="dxa"/>
            <w:tcBorders>
              <w:top w:val="nil"/>
              <w:left w:val="nil"/>
              <w:bottom w:val="nil"/>
              <w:right w:val="nil"/>
            </w:tcBorders>
            <w:shd w:val="clear" w:color="auto" w:fill="auto"/>
            <w:vAlign w:val="bottom"/>
          </w:tcPr>
          <w:p w14:paraId="5A8111A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F primer (10 µM)</w:t>
            </w:r>
          </w:p>
        </w:tc>
        <w:tc>
          <w:tcPr>
            <w:tcW w:w="2298" w:type="dxa"/>
            <w:tcBorders>
              <w:top w:val="nil"/>
              <w:left w:val="nil"/>
              <w:bottom w:val="nil"/>
              <w:right w:val="nil"/>
            </w:tcBorders>
            <w:shd w:val="clear" w:color="auto" w:fill="auto"/>
            <w:vAlign w:val="bottom"/>
          </w:tcPr>
          <w:p w14:paraId="248EDE61"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w:t>
            </w:r>
          </w:p>
        </w:tc>
        <w:tc>
          <w:tcPr>
            <w:tcW w:w="2298" w:type="dxa"/>
            <w:tcBorders>
              <w:top w:val="nil"/>
              <w:left w:val="nil"/>
              <w:bottom w:val="nil"/>
              <w:right w:val="nil"/>
            </w:tcBorders>
          </w:tcPr>
          <w:p w14:paraId="17F5F73F"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r>
      <w:tr w:rsidR="00861E4E" w14:paraId="2B589888" w14:textId="77777777">
        <w:trPr>
          <w:trHeight w:val="300"/>
        </w:trPr>
        <w:tc>
          <w:tcPr>
            <w:tcW w:w="2598" w:type="dxa"/>
            <w:tcBorders>
              <w:top w:val="nil"/>
              <w:left w:val="nil"/>
              <w:bottom w:val="nil"/>
              <w:right w:val="nil"/>
            </w:tcBorders>
            <w:shd w:val="clear" w:color="auto" w:fill="auto"/>
            <w:vAlign w:val="bottom"/>
          </w:tcPr>
          <w:p w14:paraId="6F2AFF9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R primer (10 µM)</w:t>
            </w:r>
          </w:p>
        </w:tc>
        <w:tc>
          <w:tcPr>
            <w:tcW w:w="2298" w:type="dxa"/>
            <w:tcBorders>
              <w:top w:val="nil"/>
              <w:left w:val="nil"/>
              <w:bottom w:val="nil"/>
              <w:right w:val="nil"/>
            </w:tcBorders>
            <w:shd w:val="clear" w:color="auto" w:fill="auto"/>
            <w:vAlign w:val="bottom"/>
          </w:tcPr>
          <w:p w14:paraId="5F9C78BB"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w:t>
            </w:r>
          </w:p>
        </w:tc>
        <w:tc>
          <w:tcPr>
            <w:tcW w:w="2298" w:type="dxa"/>
            <w:tcBorders>
              <w:top w:val="nil"/>
              <w:left w:val="nil"/>
              <w:bottom w:val="nil"/>
              <w:right w:val="nil"/>
            </w:tcBorders>
          </w:tcPr>
          <w:p w14:paraId="10D08A5C"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r>
      <w:tr w:rsidR="00861E4E" w14:paraId="57F51B92" w14:textId="77777777">
        <w:trPr>
          <w:trHeight w:val="300"/>
        </w:trPr>
        <w:tc>
          <w:tcPr>
            <w:tcW w:w="2598" w:type="dxa"/>
            <w:tcBorders>
              <w:top w:val="nil"/>
              <w:left w:val="nil"/>
              <w:bottom w:val="single" w:sz="4" w:space="0" w:color="000000"/>
              <w:right w:val="nil"/>
            </w:tcBorders>
            <w:shd w:val="clear" w:color="auto" w:fill="auto"/>
            <w:vAlign w:val="bottom"/>
          </w:tcPr>
          <w:p w14:paraId="00E05A3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Template</w:t>
            </w:r>
          </w:p>
        </w:tc>
        <w:tc>
          <w:tcPr>
            <w:tcW w:w="2298" w:type="dxa"/>
            <w:tcBorders>
              <w:top w:val="nil"/>
              <w:left w:val="nil"/>
              <w:bottom w:val="single" w:sz="4" w:space="0" w:color="000000"/>
              <w:right w:val="nil"/>
            </w:tcBorders>
            <w:shd w:val="clear" w:color="auto" w:fill="auto"/>
            <w:vAlign w:val="bottom"/>
          </w:tcPr>
          <w:p w14:paraId="39F1F4C1"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c>
          <w:tcPr>
            <w:tcW w:w="2298" w:type="dxa"/>
            <w:tcBorders>
              <w:top w:val="nil"/>
              <w:left w:val="nil"/>
              <w:bottom w:val="single" w:sz="4" w:space="0" w:color="000000"/>
              <w:right w:val="nil"/>
            </w:tcBorders>
          </w:tcPr>
          <w:p w14:paraId="124764DD"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r>
      <w:tr w:rsidR="00861E4E" w14:paraId="6E1A0D95" w14:textId="77777777">
        <w:trPr>
          <w:trHeight w:val="300"/>
        </w:trPr>
        <w:tc>
          <w:tcPr>
            <w:tcW w:w="2598" w:type="dxa"/>
            <w:tcBorders>
              <w:top w:val="nil"/>
              <w:left w:val="nil"/>
              <w:bottom w:val="single" w:sz="4" w:space="0" w:color="000000"/>
              <w:right w:val="nil"/>
            </w:tcBorders>
            <w:shd w:val="clear" w:color="auto" w:fill="auto"/>
            <w:vAlign w:val="bottom"/>
          </w:tcPr>
          <w:p w14:paraId="712F8D1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Total master-mix</w:t>
            </w:r>
          </w:p>
        </w:tc>
        <w:tc>
          <w:tcPr>
            <w:tcW w:w="2298" w:type="dxa"/>
            <w:tcBorders>
              <w:top w:val="nil"/>
              <w:left w:val="nil"/>
              <w:bottom w:val="single" w:sz="4" w:space="0" w:color="000000"/>
              <w:right w:val="nil"/>
            </w:tcBorders>
            <w:shd w:val="clear" w:color="auto" w:fill="auto"/>
            <w:vAlign w:val="bottom"/>
          </w:tcPr>
          <w:p w14:paraId="4844E8D9"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25</w:t>
            </w:r>
          </w:p>
        </w:tc>
        <w:tc>
          <w:tcPr>
            <w:tcW w:w="2298" w:type="dxa"/>
            <w:tcBorders>
              <w:top w:val="nil"/>
              <w:left w:val="nil"/>
              <w:bottom w:val="single" w:sz="4" w:space="0" w:color="000000"/>
              <w:right w:val="nil"/>
            </w:tcBorders>
          </w:tcPr>
          <w:p w14:paraId="16A5B4E9"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25</w:t>
            </w:r>
          </w:p>
        </w:tc>
      </w:tr>
      <w:tr w:rsidR="00861E4E" w14:paraId="1A34843A"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7887FD25" w14:textId="77777777" w:rsidR="00861E4E" w:rsidRDefault="0049238A">
            <w:pPr>
              <w:pBdr>
                <w:top w:val="nil"/>
                <w:left w:val="nil"/>
                <w:bottom w:val="nil"/>
                <w:right w:val="nil"/>
                <w:between w:val="nil"/>
              </w:pBdr>
              <w:rPr>
                <w:rFonts w:ascii="Times" w:eastAsia="Times" w:hAnsi="Times" w:cs="Times"/>
                <w:i/>
                <w:color w:val="000000"/>
              </w:rPr>
            </w:pPr>
            <w:r>
              <w:rPr>
                <w:rFonts w:ascii="Times" w:eastAsia="Times" w:hAnsi="Times" w:cs="Times"/>
                <w:i/>
                <w:color w:val="000000"/>
              </w:rPr>
              <w:t>PCR cycling conditions</w:t>
            </w:r>
          </w:p>
        </w:tc>
        <w:tc>
          <w:tcPr>
            <w:tcW w:w="2298" w:type="dxa"/>
            <w:tcBorders>
              <w:top w:val="single" w:sz="4" w:space="0" w:color="000000"/>
              <w:left w:val="nil"/>
              <w:bottom w:val="single" w:sz="4" w:space="0" w:color="000000"/>
              <w:right w:val="nil"/>
            </w:tcBorders>
            <w:shd w:val="clear" w:color="auto" w:fill="auto"/>
            <w:vAlign w:val="bottom"/>
          </w:tcPr>
          <w:p w14:paraId="14076390" w14:textId="77777777" w:rsidR="00861E4E" w:rsidRDefault="00861E4E">
            <w:pPr>
              <w:pBdr>
                <w:top w:val="nil"/>
                <w:left w:val="nil"/>
                <w:bottom w:val="nil"/>
                <w:right w:val="nil"/>
                <w:between w:val="nil"/>
              </w:pBdr>
              <w:jc w:val="center"/>
              <w:rPr>
                <w:rFonts w:ascii="Times" w:eastAsia="Times" w:hAnsi="Times" w:cs="Times"/>
                <w:color w:val="000000"/>
              </w:rPr>
            </w:pPr>
          </w:p>
        </w:tc>
        <w:tc>
          <w:tcPr>
            <w:tcW w:w="2298" w:type="dxa"/>
            <w:tcBorders>
              <w:top w:val="single" w:sz="4" w:space="0" w:color="000000"/>
              <w:left w:val="nil"/>
              <w:bottom w:val="single" w:sz="4" w:space="0" w:color="000000"/>
              <w:right w:val="nil"/>
            </w:tcBorders>
          </w:tcPr>
          <w:p w14:paraId="7A834D2C" w14:textId="77777777" w:rsidR="00861E4E" w:rsidRDefault="00861E4E">
            <w:pPr>
              <w:pBdr>
                <w:top w:val="nil"/>
                <w:left w:val="nil"/>
                <w:bottom w:val="nil"/>
                <w:right w:val="nil"/>
                <w:between w:val="nil"/>
              </w:pBdr>
              <w:jc w:val="center"/>
              <w:rPr>
                <w:rFonts w:ascii="Times" w:eastAsia="Times" w:hAnsi="Times" w:cs="Times"/>
                <w:color w:val="000000"/>
              </w:rPr>
            </w:pPr>
          </w:p>
        </w:tc>
      </w:tr>
      <w:tr w:rsidR="00861E4E" w14:paraId="7595FC45"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6BC166A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Denaturing step:</w:t>
            </w:r>
          </w:p>
        </w:tc>
        <w:tc>
          <w:tcPr>
            <w:tcW w:w="2298" w:type="dxa"/>
            <w:tcBorders>
              <w:top w:val="single" w:sz="4" w:space="0" w:color="000000"/>
              <w:left w:val="nil"/>
              <w:bottom w:val="single" w:sz="4" w:space="0" w:color="000000"/>
              <w:right w:val="nil"/>
            </w:tcBorders>
            <w:shd w:val="clear" w:color="auto" w:fill="auto"/>
            <w:vAlign w:val="bottom"/>
          </w:tcPr>
          <w:p w14:paraId="758B2C37"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5 min</w:t>
            </w:r>
          </w:p>
        </w:tc>
        <w:tc>
          <w:tcPr>
            <w:tcW w:w="2298" w:type="dxa"/>
            <w:tcBorders>
              <w:top w:val="single" w:sz="4" w:space="0" w:color="000000"/>
              <w:left w:val="nil"/>
              <w:bottom w:val="single" w:sz="4" w:space="0" w:color="000000"/>
              <w:right w:val="nil"/>
            </w:tcBorders>
          </w:tcPr>
          <w:p w14:paraId="772C3263"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5 min</w:t>
            </w:r>
          </w:p>
        </w:tc>
      </w:tr>
      <w:tr w:rsidR="00861E4E" w14:paraId="35A2B9D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15FBCA1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Primer annealing</w:t>
            </w:r>
          </w:p>
        </w:tc>
        <w:tc>
          <w:tcPr>
            <w:tcW w:w="2298" w:type="dxa"/>
            <w:tcBorders>
              <w:top w:val="single" w:sz="4" w:space="0" w:color="000000"/>
              <w:left w:val="nil"/>
              <w:bottom w:val="single" w:sz="4" w:space="0" w:color="000000"/>
              <w:right w:val="nil"/>
            </w:tcBorders>
            <w:shd w:val="clear" w:color="auto" w:fill="auto"/>
            <w:vAlign w:val="bottom"/>
          </w:tcPr>
          <w:p w14:paraId="7784CB43"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30s, 57˚C for 30s and 72°C for 45s</w:t>
            </w:r>
          </w:p>
        </w:tc>
        <w:tc>
          <w:tcPr>
            <w:tcW w:w="2298" w:type="dxa"/>
            <w:tcBorders>
              <w:top w:val="single" w:sz="4" w:space="0" w:color="000000"/>
              <w:left w:val="nil"/>
              <w:bottom w:val="single" w:sz="4" w:space="0" w:color="000000"/>
              <w:right w:val="nil"/>
            </w:tcBorders>
          </w:tcPr>
          <w:p w14:paraId="3C76D3A8"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30s, 54˚C for 30s and 72°C for 45s</w:t>
            </w:r>
          </w:p>
        </w:tc>
      </w:tr>
      <w:tr w:rsidR="00861E4E" w14:paraId="15FF95C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3EC100FE"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Number of cycles</w:t>
            </w:r>
          </w:p>
        </w:tc>
        <w:tc>
          <w:tcPr>
            <w:tcW w:w="2298" w:type="dxa"/>
            <w:tcBorders>
              <w:top w:val="single" w:sz="4" w:space="0" w:color="000000"/>
              <w:left w:val="nil"/>
              <w:bottom w:val="single" w:sz="4" w:space="0" w:color="000000"/>
              <w:right w:val="nil"/>
            </w:tcBorders>
            <w:shd w:val="clear" w:color="auto" w:fill="auto"/>
            <w:vAlign w:val="bottom"/>
          </w:tcPr>
          <w:p w14:paraId="0D4FE279"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50</w:t>
            </w:r>
          </w:p>
        </w:tc>
        <w:tc>
          <w:tcPr>
            <w:tcW w:w="2298" w:type="dxa"/>
            <w:tcBorders>
              <w:top w:val="single" w:sz="4" w:space="0" w:color="000000"/>
              <w:left w:val="nil"/>
              <w:bottom w:val="single" w:sz="4" w:space="0" w:color="000000"/>
              <w:right w:val="nil"/>
            </w:tcBorders>
          </w:tcPr>
          <w:p w14:paraId="4CAFF966"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50</w:t>
            </w:r>
          </w:p>
        </w:tc>
      </w:tr>
      <w:tr w:rsidR="00861E4E" w14:paraId="19A4E553"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0922817D"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Final extension</w:t>
            </w:r>
          </w:p>
        </w:tc>
        <w:tc>
          <w:tcPr>
            <w:tcW w:w="2298" w:type="dxa"/>
            <w:tcBorders>
              <w:top w:val="single" w:sz="4" w:space="0" w:color="000000"/>
              <w:left w:val="nil"/>
              <w:bottom w:val="single" w:sz="4" w:space="0" w:color="000000"/>
              <w:right w:val="nil"/>
            </w:tcBorders>
            <w:shd w:val="clear" w:color="auto" w:fill="auto"/>
            <w:vAlign w:val="bottom"/>
          </w:tcPr>
          <w:p w14:paraId="0BCE4BBD"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10 min final extension of 72˚C</w:t>
            </w:r>
          </w:p>
        </w:tc>
        <w:tc>
          <w:tcPr>
            <w:tcW w:w="2298" w:type="dxa"/>
            <w:tcBorders>
              <w:top w:val="single" w:sz="4" w:space="0" w:color="000000"/>
              <w:left w:val="nil"/>
              <w:bottom w:val="single" w:sz="4" w:space="0" w:color="000000"/>
              <w:right w:val="nil"/>
            </w:tcBorders>
          </w:tcPr>
          <w:p w14:paraId="043C5566"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10 min final extension of 72˚C</w:t>
            </w:r>
          </w:p>
        </w:tc>
      </w:tr>
    </w:tbl>
    <w:p w14:paraId="65FE6EA0" w14:textId="77777777" w:rsidR="00861E4E" w:rsidRDefault="00861E4E">
      <w:pPr>
        <w:pBdr>
          <w:top w:val="nil"/>
          <w:left w:val="nil"/>
          <w:bottom w:val="nil"/>
          <w:right w:val="nil"/>
          <w:between w:val="nil"/>
        </w:pBdr>
        <w:spacing w:line="480" w:lineRule="auto"/>
        <w:rPr>
          <w:rFonts w:ascii="Times" w:eastAsia="Times" w:hAnsi="Times" w:cs="Times"/>
          <w:color w:val="000000"/>
        </w:rPr>
        <w:sectPr w:rsidR="00861E4E">
          <w:type w:val="continuous"/>
          <w:pgSz w:w="11900" w:h="16840"/>
          <w:pgMar w:top="1440" w:right="1800" w:bottom="1440" w:left="1800" w:header="708" w:footer="708" w:gutter="0"/>
          <w:pgNumType w:start="1"/>
          <w:cols w:space="720"/>
        </w:sectPr>
      </w:pPr>
    </w:p>
    <w:p w14:paraId="6CE6E948"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71906457" w14:textId="77777777" w:rsidR="00861E4E" w:rsidRDefault="00861E4E">
      <w:pPr>
        <w:pBdr>
          <w:top w:val="nil"/>
          <w:left w:val="nil"/>
          <w:bottom w:val="nil"/>
          <w:right w:val="nil"/>
          <w:between w:val="nil"/>
        </w:pBdr>
        <w:spacing w:line="480" w:lineRule="auto"/>
        <w:rPr>
          <w:rFonts w:ascii="Times" w:eastAsia="Times" w:hAnsi="Times" w:cs="Times"/>
          <w:b/>
          <w:color w:val="000000"/>
        </w:rPr>
      </w:pPr>
    </w:p>
    <w:p w14:paraId="4B66611B" w14:textId="77777777" w:rsidR="00861E4E" w:rsidRDefault="0049238A">
      <w:pPr>
        <w:pStyle w:val="Heading2"/>
      </w:pPr>
      <w:bookmarkStart w:id="6" w:name="_tyjcwt" w:colFirst="0" w:colLast="0"/>
      <w:bookmarkEnd w:id="6"/>
      <w:r>
        <w:t>S2. Results</w:t>
      </w:r>
    </w:p>
    <w:p w14:paraId="0A9B904D" w14:textId="1CC6B56B" w:rsidR="001A461A" w:rsidRDefault="001A461A" w:rsidP="00E75B75">
      <w:pPr>
        <w:pBdr>
          <w:top w:val="nil"/>
          <w:left w:val="nil"/>
          <w:bottom w:val="nil"/>
          <w:right w:val="nil"/>
          <w:between w:val="nil"/>
        </w:pBdr>
        <w:spacing w:line="480" w:lineRule="auto"/>
        <w:rPr>
          <w:color w:val="000000"/>
          <w:highlight w:val="yellow"/>
        </w:rPr>
      </w:pPr>
      <w:r>
        <w:rPr>
          <w:b/>
          <w:color w:val="000000"/>
        </w:rPr>
        <w:t xml:space="preserve">Table </w:t>
      </w:r>
      <w:r w:rsidR="00E75B75">
        <w:rPr>
          <w:b/>
          <w:color w:val="000000"/>
        </w:rPr>
        <w:t>S3</w:t>
      </w:r>
      <w:r>
        <w:rPr>
          <w:b/>
          <w:color w:val="000000"/>
        </w:rPr>
        <w:t xml:space="preserve">. </w:t>
      </w:r>
      <w:proofErr w:type="spellStart"/>
      <w:r>
        <w:rPr>
          <w:color w:val="000000"/>
        </w:rPr>
        <w:t>Generalised</w:t>
      </w:r>
      <w:proofErr w:type="spellEnd"/>
      <w:r>
        <w:rPr>
          <w:color w:val="000000"/>
        </w:rPr>
        <w:t xml:space="preserve"> linear model with binomial distribution for a) seabird and b) little penguin detections in long-nosed fur seal scats across sampling group (combined location and sampling time) for seabird diagnostic morphological remains or genetic material (significant variables in </w:t>
      </w:r>
      <w:r>
        <w:rPr>
          <w:b/>
          <w:color w:val="000000"/>
        </w:rPr>
        <w:t>bold</w:t>
      </w:r>
      <w:r>
        <w:rPr>
          <w:color w:val="000000"/>
        </w:rPr>
        <w:t>,</w:t>
      </w:r>
      <w:r>
        <w:rPr>
          <w:b/>
          <w:color w:val="000000"/>
        </w:rPr>
        <w:t xml:space="preserve"> </w:t>
      </w:r>
      <w:r>
        <w:rPr>
          <w:color w:val="000000"/>
        </w:rPr>
        <w:t>P &gt; 0.05).</w:t>
      </w:r>
    </w:p>
    <w:tbl>
      <w:tblPr>
        <w:tblStyle w:val="a"/>
        <w:tblW w:w="9828"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956"/>
        <w:gridCol w:w="2153"/>
        <w:gridCol w:w="1680"/>
        <w:gridCol w:w="554"/>
        <w:gridCol w:w="1109"/>
        <w:gridCol w:w="1160"/>
        <w:gridCol w:w="1074"/>
        <w:gridCol w:w="1142"/>
      </w:tblGrid>
      <w:tr w:rsidR="001A461A" w14:paraId="24524B87" w14:textId="77777777" w:rsidTr="00212BF7">
        <w:trPr>
          <w:trHeight w:val="602"/>
        </w:trPr>
        <w:tc>
          <w:tcPr>
            <w:tcW w:w="956"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CFB9E89" w14:textId="77777777" w:rsidR="001A461A" w:rsidRDefault="001A461A" w:rsidP="00212BF7">
            <w:pPr>
              <w:widowControl w:val="0"/>
              <w:pBdr>
                <w:top w:val="nil"/>
                <w:left w:val="nil"/>
                <w:bottom w:val="nil"/>
                <w:right w:val="nil"/>
                <w:between w:val="nil"/>
              </w:pBdr>
              <w:rPr>
                <w:b/>
                <w:color w:val="000000"/>
              </w:rPr>
            </w:pPr>
            <w:r>
              <w:rPr>
                <w:b/>
                <w:color w:val="000000"/>
              </w:rPr>
              <w:t>Model</w:t>
            </w:r>
          </w:p>
        </w:tc>
        <w:tc>
          <w:tcPr>
            <w:tcW w:w="2153"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2BFDA8F7" w14:textId="77777777" w:rsidR="001A461A" w:rsidRDefault="001A461A" w:rsidP="00212BF7">
            <w:pPr>
              <w:widowControl w:val="0"/>
              <w:pBdr>
                <w:top w:val="nil"/>
                <w:left w:val="nil"/>
                <w:bottom w:val="nil"/>
                <w:right w:val="nil"/>
                <w:between w:val="nil"/>
              </w:pBdr>
              <w:rPr>
                <w:b/>
                <w:color w:val="000000"/>
              </w:rPr>
            </w:pPr>
            <w:r>
              <w:rPr>
                <w:b/>
                <w:color w:val="000000"/>
              </w:rPr>
              <w:t>Data type</w:t>
            </w:r>
          </w:p>
        </w:tc>
        <w:tc>
          <w:tcPr>
            <w:tcW w:w="1680"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3D47D23D" w14:textId="77777777" w:rsidR="001A461A" w:rsidRDefault="001A461A" w:rsidP="00212BF7">
            <w:pPr>
              <w:widowControl w:val="0"/>
              <w:pBdr>
                <w:top w:val="nil"/>
                <w:left w:val="nil"/>
                <w:bottom w:val="nil"/>
                <w:right w:val="nil"/>
                <w:between w:val="nil"/>
              </w:pBdr>
              <w:rPr>
                <w:b/>
                <w:color w:val="000000"/>
              </w:rPr>
            </w:pPr>
            <w:r>
              <w:rPr>
                <w:b/>
                <w:color w:val="000000"/>
              </w:rPr>
              <w:t>Explanatory variables</w:t>
            </w:r>
          </w:p>
        </w:tc>
        <w:tc>
          <w:tcPr>
            <w:tcW w:w="554"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7594515" w14:textId="77777777" w:rsidR="001A461A" w:rsidRDefault="001A461A" w:rsidP="00212BF7">
            <w:pPr>
              <w:widowControl w:val="0"/>
              <w:pBdr>
                <w:top w:val="nil"/>
                <w:left w:val="nil"/>
                <w:bottom w:val="nil"/>
                <w:right w:val="nil"/>
                <w:between w:val="nil"/>
              </w:pBdr>
              <w:rPr>
                <w:b/>
                <w:color w:val="000000"/>
              </w:rPr>
            </w:pPr>
            <w:r>
              <w:rPr>
                <w:b/>
                <w:color w:val="000000"/>
              </w:rPr>
              <w:t>df</w:t>
            </w:r>
          </w:p>
        </w:tc>
        <w:tc>
          <w:tcPr>
            <w:tcW w:w="1109"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6BBDEB8" w14:textId="77777777" w:rsidR="001A461A" w:rsidRDefault="001A461A" w:rsidP="00212BF7">
            <w:pPr>
              <w:widowControl w:val="0"/>
              <w:pBdr>
                <w:top w:val="nil"/>
                <w:left w:val="nil"/>
                <w:bottom w:val="nil"/>
                <w:right w:val="nil"/>
                <w:between w:val="nil"/>
              </w:pBdr>
              <w:rPr>
                <w:b/>
                <w:color w:val="000000"/>
              </w:rPr>
            </w:pPr>
            <w:r>
              <w:rPr>
                <w:b/>
                <w:color w:val="000000"/>
              </w:rPr>
              <w:t>Residual deviance</w:t>
            </w:r>
          </w:p>
        </w:tc>
        <w:tc>
          <w:tcPr>
            <w:tcW w:w="1160"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705BF323" w14:textId="77777777" w:rsidR="001A461A" w:rsidRDefault="001A461A" w:rsidP="00212BF7">
            <w:pPr>
              <w:widowControl w:val="0"/>
              <w:pBdr>
                <w:top w:val="nil"/>
                <w:left w:val="nil"/>
                <w:bottom w:val="nil"/>
                <w:right w:val="nil"/>
                <w:between w:val="nil"/>
              </w:pBdr>
              <w:rPr>
                <w:b/>
                <w:color w:val="000000"/>
              </w:rPr>
            </w:pPr>
            <w:r>
              <w:rPr>
                <w:b/>
                <w:color w:val="000000"/>
              </w:rPr>
              <w:t>Residual df</w:t>
            </w:r>
          </w:p>
        </w:tc>
        <w:tc>
          <w:tcPr>
            <w:tcW w:w="1074"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128B6BB2" w14:textId="77777777" w:rsidR="001A461A" w:rsidRDefault="001A461A" w:rsidP="00212BF7">
            <w:pPr>
              <w:widowControl w:val="0"/>
              <w:pBdr>
                <w:top w:val="nil"/>
                <w:left w:val="nil"/>
                <w:bottom w:val="nil"/>
                <w:right w:val="nil"/>
                <w:between w:val="nil"/>
              </w:pBdr>
              <w:rPr>
                <w:b/>
                <w:color w:val="000000"/>
              </w:rPr>
            </w:pPr>
            <w:r>
              <w:rPr>
                <w:b/>
                <w:color w:val="000000"/>
              </w:rPr>
              <w:t>Deviance</w:t>
            </w:r>
          </w:p>
        </w:tc>
        <w:tc>
          <w:tcPr>
            <w:tcW w:w="1142"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9AF4763" w14:textId="77777777" w:rsidR="001A461A" w:rsidRDefault="001A461A" w:rsidP="00212BF7">
            <w:pPr>
              <w:widowControl w:val="0"/>
              <w:pBdr>
                <w:top w:val="nil"/>
                <w:left w:val="nil"/>
                <w:bottom w:val="nil"/>
                <w:right w:val="nil"/>
                <w:between w:val="nil"/>
              </w:pBdr>
              <w:rPr>
                <w:b/>
                <w:color w:val="000000"/>
              </w:rPr>
            </w:pPr>
            <w:r>
              <w:rPr>
                <w:b/>
                <w:color w:val="000000"/>
              </w:rPr>
              <w:t>P</w:t>
            </w:r>
          </w:p>
        </w:tc>
      </w:tr>
      <w:tr w:rsidR="001A461A" w14:paraId="3FE39B47" w14:textId="77777777" w:rsidTr="00212BF7">
        <w:trPr>
          <w:trHeight w:val="602"/>
        </w:trPr>
        <w:tc>
          <w:tcPr>
            <w:tcW w:w="9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28341E" w14:textId="77777777" w:rsidR="001A461A" w:rsidRDefault="001A461A" w:rsidP="00212BF7">
            <w:pPr>
              <w:widowControl w:val="0"/>
              <w:pBdr>
                <w:top w:val="nil"/>
                <w:left w:val="nil"/>
                <w:bottom w:val="nil"/>
                <w:right w:val="nil"/>
                <w:between w:val="nil"/>
              </w:pBdr>
              <w:rPr>
                <w:color w:val="000000"/>
              </w:rPr>
            </w:pPr>
            <w:r>
              <w:rPr>
                <w:color w:val="000000"/>
              </w:rPr>
              <w:t>Seabird</w:t>
            </w:r>
          </w:p>
        </w:tc>
        <w:tc>
          <w:tcPr>
            <w:tcW w:w="21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640D9C" w14:textId="77777777" w:rsidR="001A461A" w:rsidRDefault="001A461A" w:rsidP="00212BF7">
            <w:pPr>
              <w:widowControl w:val="0"/>
              <w:pBdr>
                <w:top w:val="nil"/>
                <w:left w:val="nil"/>
                <w:bottom w:val="nil"/>
                <w:right w:val="nil"/>
                <w:between w:val="nil"/>
              </w:pBdr>
              <w:rPr>
                <w:color w:val="000000"/>
              </w:rPr>
            </w:pPr>
            <w:r>
              <w:rPr>
                <w:color w:val="000000"/>
              </w:rPr>
              <w:t>Detection (yes/no)</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6AE1AE" w14:textId="77777777" w:rsidR="001A461A" w:rsidRDefault="001A461A" w:rsidP="00212BF7">
            <w:pPr>
              <w:widowControl w:val="0"/>
              <w:pBdr>
                <w:top w:val="nil"/>
                <w:left w:val="nil"/>
                <w:bottom w:val="nil"/>
                <w:right w:val="nil"/>
                <w:between w:val="nil"/>
              </w:pBdr>
              <w:rPr>
                <w:color w:val="000000"/>
              </w:rPr>
            </w:pPr>
            <w:r>
              <w:rPr>
                <w:color w:val="000000"/>
              </w:rPr>
              <w:t>Method</w:t>
            </w:r>
          </w:p>
        </w:tc>
        <w:tc>
          <w:tcPr>
            <w:tcW w:w="5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60990B" w14:textId="77777777" w:rsidR="001A461A" w:rsidRDefault="001A461A" w:rsidP="00212BF7">
            <w:pPr>
              <w:widowControl w:val="0"/>
              <w:pBdr>
                <w:top w:val="nil"/>
                <w:left w:val="nil"/>
                <w:bottom w:val="nil"/>
                <w:right w:val="nil"/>
                <w:between w:val="nil"/>
              </w:pBdr>
              <w:jc w:val="right"/>
              <w:rPr>
                <w:color w:val="000000"/>
              </w:rPr>
            </w:pPr>
            <w:r>
              <w:rPr>
                <w:color w:val="000000"/>
              </w:rPr>
              <w:t>1</w:t>
            </w:r>
          </w:p>
        </w:tc>
        <w:tc>
          <w:tcPr>
            <w:tcW w:w="11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DC03C0" w14:textId="77777777" w:rsidR="001A461A" w:rsidRDefault="001A461A" w:rsidP="00212BF7">
            <w:pPr>
              <w:widowControl w:val="0"/>
              <w:pBdr>
                <w:top w:val="nil"/>
                <w:left w:val="nil"/>
                <w:bottom w:val="nil"/>
                <w:right w:val="nil"/>
                <w:between w:val="nil"/>
              </w:pBdr>
              <w:jc w:val="right"/>
              <w:rPr>
                <w:color w:val="000000"/>
              </w:rPr>
            </w:pPr>
            <w:r>
              <w:rPr>
                <w:color w:val="000000"/>
              </w:rPr>
              <w:t>0.2081</w:t>
            </w:r>
          </w:p>
        </w:tc>
        <w:tc>
          <w:tcPr>
            <w:tcW w:w="11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88C4E6" w14:textId="77777777" w:rsidR="001A461A" w:rsidRDefault="001A461A" w:rsidP="00212BF7">
            <w:pPr>
              <w:widowControl w:val="0"/>
              <w:pBdr>
                <w:top w:val="nil"/>
                <w:left w:val="nil"/>
                <w:bottom w:val="nil"/>
                <w:right w:val="nil"/>
                <w:between w:val="nil"/>
              </w:pBdr>
              <w:jc w:val="right"/>
              <w:rPr>
                <w:color w:val="000000"/>
              </w:rPr>
            </w:pPr>
            <w:r>
              <w:rPr>
                <w:color w:val="000000"/>
              </w:rPr>
              <w:t>98</w:t>
            </w:r>
          </w:p>
        </w:tc>
        <w:tc>
          <w:tcPr>
            <w:tcW w:w="107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F697D4" w14:textId="77777777" w:rsidR="001A461A" w:rsidRDefault="001A461A" w:rsidP="00212BF7">
            <w:pPr>
              <w:widowControl w:val="0"/>
              <w:pBdr>
                <w:top w:val="nil"/>
                <w:left w:val="nil"/>
                <w:bottom w:val="nil"/>
                <w:right w:val="nil"/>
                <w:between w:val="nil"/>
              </w:pBdr>
              <w:jc w:val="right"/>
              <w:rPr>
                <w:color w:val="000000"/>
              </w:rPr>
            </w:pPr>
            <w:r>
              <w:rPr>
                <w:color w:val="000000"/>
              </w:rPr>
              <w:t>114.403</w:t>
            </w:r>
          </w:p>
        </w:tc>
        <w:tc>
          <w:tcPr>
            <w:tcW w:w="114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2B658C" w14:textId="77777777" w:rsidR="001A461A" w:rsidRDefault="001A461A" w:rsidP="00212BF7">
            <w:pPr>
              <w:widowControl w:val="0"/>
              <w:pBdr>
                <w:top w:val="nil"/>
                <w:left w:val="nil"/>
                <w:bottom w:val="nil"/>
                <w:right w:val="nil"/>
                <w:between w:val="nil"/>
              </w:pBdr>
              <w:jc w:val="right"/>
              <w:rPr>
                <w:color w:val="000000"/>
              </w:rPr>
            </w:pPr>
            <w:r>
              <w:rPr>
                <w:color w:val="000000"/>
              </w:rPr>
              <w:t>0.6483</w:t>
            </w:r>
          </w:p>
        </w:tc>
      </w:tr>
      <w:tr w:rsidR="001A461A" w14:paraId="472CD3CB" w14:textId="77777777" w:rsidTr="00212BF7">
        <w:trPr>
          <w:trHeight w:val="324"/>
        </w:trPr>
        <w:tc>
          <w:tcPr>
            <w:tcW w:w="9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C8D088" w14:textId="77777777" w:rsidR="001A461A" w:rsidRDefault="001A461A" w:rsidP="00212BF7">
            <w:pPr>
              <w:widowControl w:val="0"/>
              <w:pBdr>
                <w:top w:val="nil"/>
                <w:left w:val="nil"/>
                <w:bottom w:val="nil"/>
                <w:right w:val="nil"/>
                <w:between w:val="nil"/>
              </w:pBdr>
              <w:rPr>
                <w:color w:val="000000"/>
              </w:rPr>
            </w:pPr>
          </w:p>
        </w:tc>
        <w:tc>
          <w:tcPr>
            <w:tcW w:w="21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F4ADCC" w14:textId="77777777" w:rsidR="001A461A" w:rsidRDefault="001A461A" w:rsidP="00212BF7">
            <w:pPr>
              <w:widowControl w:val="0"/>
              <w:pBdr>
                <w:top w:val="nil"/>
                <w:left w:val="nil"/>
                <w:bottom w:val="nil"/>
                <w:right w:val="nil"/>
                <w:between w:val="nil"/>
              </w:pBdr>
              <w:rPr>
                <w:color w:val="000000"/>
              </w:rPr>
            </w:pPr>
            <w:r>
              <w:rPr>
                <w:i/>
                <w:color w:val="000000"/>
              </w:rPr>
              <w:t>binomial</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BC5463" w14:textId="77777777" w:rsidR="001A461A" w:rsidRDefault="001A461A" w:rsidP="00212BF7">
            <w:pPr>
              <w:widowControl w:val="0"/>
              <w:pBdr>
                <w:top w:val="nil"/>
                <w:left w:val="nil"/>
                <w:bottom w:val="nil"/>
                <w:right w:val="nil"/>
                <w:between w:val="nil"/>
              </w:pBdr>
              <w:rPr>
                <w:color w:val="000000"/>
              </w:rPr>
            </w:pPr>
            <w:r>
              <w:rPr>
                <w:color w:val="000000"/>
              </w:rPr>
              <w:t>Group</w:t>
            </w:r>
          </w:p>
        </w:tc>
        <w:tc>
          <w:tcPr>
            <w:tcW w:w="5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FE154F" w14:textId="77777777" w:rsidR="001A461A" w:rsidRDefault="001A461A" w:rsidP="00212BF7">
            <w:pPr>
              <w:widowControl w:val="0"/>
              <w:pBdr>
                <w:top w:val="nil"/>
                <w:left w:val="nil"/>
                <w:bottom w:val="nil"/>
                <w:right w:val="nil"/>
                <w:between w:val="nil"/>
              </w:pBdr>
              <w:jc w:val="right"/>
              <w:rPr>
                <w:color w:val="000000"/>
              </w:rPr>
            </w:pPr>
            <w:r>
              <w:rPr>
                <w:color w:val="000000"/>
              </w:rPr>
              <w:t>6</w:t>
            </w:r>
          </w:p>
        </w:tc>
        <w:tc>
          <w:tcPr>
            <w:tcW w:w="11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844C24" w14:textId="77777777" w:rsidR="001A461A" w:rsidRDefault="001A461A" w:rsidP="00212BF7">
            <w:pPr>
              <w:widowControl w:val="0"/>
              <w:pBdr>
                <w:top w:val="nil"/>
                <w:left w:val="nil"/>
                <w:bottom w:val="nil"/>
                <w:right w:val="nil"/>
                <w:between w:val="nil"/>
              </w:pBdr>
              <w:jc w:val="right"/>
              <w:rPr>
                <w:color w:val="000000"/>
              </w:rPr>
            </w:pPr>
            <w:r>
              <w:rPr>
                <w:color w:val="000000"/>
              </w:rPr>
              <w:t>15.4554</w:t>
            </w:r>
          </w:p>
        </w:tc>
        <w:tc>
          <w:tcPr>
            <w:tcW w:w="11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69F61E" w14:textId="77777777" w:rsidR="001A461A" w:rsidRDefault="001A461A" w:rsidP="00212BF7">
            <w:pPr>
              <w:widowControl w:val="0"/>
              <w:pBdr>
                <w:top w:val="nil"/>
                <w:left w:val="nil"/>
                <w:bottom w:val="nil"/>
                <w:right w:val="nil"/>
                <w:between w:val="nil"/>
              </w:pBdr>
              <w:jc w:val="right"/>
              <w:rPr>
                <w:color w:val="000000"/>
              </w:rPr>
            </w:pPr>
            <w:r>
              <w:rPr>
                <w:color w:val="000000"/>
              </w:rPr>
              <w:t>92</w:t>
            </w:r>
          </w:p>
        </w:tc>
        <w:tc>
          <w:tcPr>
            <w:tcW w:w="107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13AC19" w14:textId="77777777" w:rsidR="001A461A" w:rsidRDefault="001A461A" w:rsidP="00212BF7">
            <w:pPr>
              <w:widowControl w:val="0"/>
              <w:pBdr>
                <w:top w:val="nil"/>
                <w:left w:val="nil"/>
                <w:bottom w:val="nil"/>
                <w:right w:val="nil"/>
                <w:between w:val="nil"/>
              </w:pBdr>
              <w:jc w:val="right"/>
              <w:rPr>
                <w:color w:val="000000"/>
              </w:rPr>
            </w:pPr>
            <w:r>
              <w:rPr>
                <w:color w:val="000000"/>
              </w:rPr>
              <w:t>98.948</w:t>
            </w:r>
          </w:p>
        </w:tc>
        <w:tc>
          <w:tcPr>
            <w:tcW w:w="114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BE14B2" w14:textId="77777777" w:rsidR="001A461A" w:rsidRDefault="001A461A" w:rsidP="00212BF7">
            <w:pPr>
              <w:widowControl w:val="0"/>
              <w:pBdr>
                <w:top w:val="nil"/>
                <w:left w:val="nil"/>
                <w:bottom w:val="nil"/>
                <w:right w:val="nil"/>
                <w:between w:val="nil"/>
              </w:pBdr>
              <w:rPr>
                <w:color w:val="000000"/>
              </w:rPr>
            </w:pPr>
            <w:r>
              <w:rPr>
                <w:b/>
                <w:color w:val="000000"/>
              </w:rPr>
              <w:t>0.0170 *</w:t>
            </w:r>
          </w:p>
        </w:tc>
      </w:tr>
      <w:tr w:rsidR="001A461A" w14:paraId="4B5B9E48" w14:textId="77777777" w:rsidTr="00212BF7">
        <w:trPr>
          <w:trHeight w:val="602"/>
        </w:trPr>
        <w:tc>
          <w:tcPr>
            <w:tcW w:w="9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C5F893" w14:textId="77777777" w:rsidR="001A461A" w:rsidRDefault="001A461A" w:rsidP="00212BF7">
            <w:pPr>
              <w:widowControl w:val="0"/>
              <w:pBdr>
                <w:top w:val="nil"/>
                <w:left w:val="nil"/>
                <w:bottom w:val="nil"/>
                <w:right w:val="nil"/>
                <w:between w:val="nil"/>
              </w:pBdr>
              <w:rPr>
                <w:color w:val="000000"/>
              </w:rPr>
            </w:pPr>
            <w:r>
              <w:rPr>
                <w:color w:val="000000"/>
              </w:rPr>
              <w:t>Penguin</w:t>
            </w:r>
          </w:p>
        </w:tc>
        <w:tc>
          <w:tcPr>
            <w:tcW w:w="21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EDDF379" w14:textId="77777777" w:rsidR="001A461A" w:rsidRDefault="001A461A" w:rsidP="00212BF7">
            <w:pPr>
              <w:widowControl w:val="0"/>
              <w:pBdr>
                <w:top w:val="nil"/>
                <w:left w:val="nil"/>
                <w:bottom w:val="nil"/>
                <w:right w:val="nil"/>
                <w:between w:val="nil"/>
              </w:pBdr>
              <w:rPr>
                <w:color w:val="000000"/>
              </w:rPr>
            </w:pPr>
            <w:r>
              <w:rPr>
                <w:color w:val="000000"/>
              </w:rPr>
              <w:t>Detection (yes/no)</w:t>
            </w:r>
          </w:p>
        </w:tc>
        <w:tc>
          <w:tcPr>
            <w:tcW w:w="16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D23B28" w14:textId="77777777" w:rsidR="001A461A" w:rsidRDefault="001A461A" w:rsidP="00212BF7">
            <w:pPr>
              <w:widowControl w:val="0"/>
              <w:pBdr>
                <w:top w:val="nil"/>
                <w:left w:val="nil"/>
                <w:bottom w:val="nil"/>
                <w:right w:val="nil"/>
                <w:between w:val="nil"/>
              </w:pBdr>
              <w:rPr>
                <w:color w:val="000000"/>
              </w:rPr>
            </w:pPr>
            <w:r>
              <w:rPr>
                <w:color w:val="000000"/>
              </w:rPr>
              <w:t>Method</w:t>
            </w:r>
          </w:p>
        </w:tc>
        <w:tc>
          <w:tcPr>
            <w:tcW w:w="5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342AF9" w14:textId="77777777" w:rsidR="001A461A" w:rsidRDefault="001A461A" w:rsidP="00212BF7">
            <w:pPr>
              <w:widowControl w:val="0"/>
              <w:pBdr>
                <w:top w:val="nil"/>
                <w:left w:val="nil"/>
                <w:bottom w:val="nil"/>
                <w:right w:val="nil"/>
                <w:between w:val="nil"/>
              </w:pBdr>
              <w:jc w:val="right"/>
              <w:rPr>
                <w:color w:val="000000"/>
              </w:rPr>
            </w:pPr>
            <w:r>
              <w:rPr>
                <w:color w:val="000000"/>
              </w:rPr>
              <w:t>1</w:t>
            </w:r>
          </w:p>
        </w:tc>
        <w:tc>
          <w:tcPr>
            <w:tcW w:w="11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616A33" w14:textId="77777777" w:rsidR="001A461A" w:rsidRDefault="001A461A" w:rsidP="00212BF7">
            <w:pPr>
              <w:widowControl w:val="0"/>
              <w:pBdr>
                <w:top w:val="nil"/>
                <w:left w:val="nil"/>
                <w:bottom w:val="nil"/>
                <w:right w:val="nil"/>
                <w:between w:val="nil"/>
              </w:pBdr>
              <w:jc w:val="right"/>
              <w:rPr>
                <w:color w:val="000000"/>
              </w:rPr>
            </w:pPr>
            <w:r>
              <w:rPr>
                <w:color w:val="000000"/>
              </w:rPr>
              <w:t>1.6403</w:t>
            </w:r>
          </w:p>
        </w:tc>
        <w:tc>
          <w:tcPr>
            <w:tcW w:w="11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33F4E6" w14:textId="77777777" w:rsidR="001A461A" w:rsidRDefault="001A461A" w:rsidP="00212BF7">
            <w:pPr>
              <w:widowControl w:val="0"/>
              <w:pBdr>
                <w:top w:val="nil"/>
                <w:left w:val="nil"/>
                <w:bottom w:val="nil"/>
                <w:right w:val="nil"/>
                <w:between w:val="nil"/>
              </w:pBdr>
              <w:jc w:val="right"/>
              <w:rPr>
                <w:color w:val="000000"/>
              </w:rPr>
            </w:pPr>
            <w:r>
              <w:rPr>
                <w:color w:val="000000"/>
              </w:rPr>
              <w:t>98</w:t>
            </w:r>
          </w:p>
        </w:tc>
        <w:tc>
          <w:tcPr>
            <w:tcW w:w="107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471B9B" w14:textId="77777777" w:rsidR="001A461A" w:rsidRDefault="001A461A" w:rsidP="00212BF7">
            <w:pPr>
              <w:widowControl w:val="0"/>
              <w:pBdr>
                <w:top w:val="nil"/>
                <w:left w:val="nil"/>
                <w:bottom w:val="nil"/>
                <w:right w:val="nil"/>
                <w:between w:val="nil"/>
              </w:pBdr>
              <w:jc w:val="right"/>
              <w:rPr>
                <w:color w:val="000000"/>
              </w:rPr>
            </w:pPr>
            <w:r>
              <w:rPr>
                <w:color w:val="000000"/>
              </w:rPr>
              <w:t>95.604</w:t>
            </w:r>
          </w:p>
        </w:tc>
        <w:tc>
          <w:tcPr>
            <w:tcW w:w="114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FAF37C" w14:textId="77777777" w:rsidR="001A461A" w:rsidRDefault="001A461A" w:rsidP="00212BF7">
            <w:pPr>
              <w:widowControl w:val="0"/>
              <w:pBdr>
                <w:top w:val="nil"/>
                <w:left w:val="nil"/>
                <w:bottom w:val="nil"/>
                <w:right w:val="nil"/>
                <w:between w:val="nil"/>
              </w:pBdr>
              <w:jc w:val="right"/>
              <w:rPr>
                <w:color w:val="000000"/>
              </w:rPr>
            </w:pPr>
            <w:r>
              <w:rPr>
                <w:color w:val="000000"/>
              </w:rPr>
              <w:t>0.2003</w:t>
            </w:r>
          </w:p>
        </w:tc>
      </w:tr>
      <w:tr w:rsidR="001A461A" w14:paraId="147432A3" w14:textId="77777777" w:rsidTr="00212BF7">
        <w:trPr>
          <w:trHeight w:val="324"/>
        </w:trPr>
        <w:tc>
          <w:tcPr>
            <w:tcW w:w="956"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14D41FE1" w14:textId="77777777" w:rsidR="001A461A" w:rsidRDefault="001A461A" w:rsidP="00212BF7">
            <w:pPr>
              <w:widowControl w:val="0"/>
              <w:pBdr>
                <w:top w:val="nil"/>
                <w:left w:val="nil"/>
                <w:bottom w:val="nil"/>
                <w:right w:val="nil"/>
                <w:between w:val="nil"/>
              </w:pBdr>
              <w:rPr>
                <w:color w:val="000000"/>
              </w:rPr>
            </w:pPr>
          </w:p>
        </w:tc>
        <w:tc>
          <w:tcPr>
            <w:tcW w:w="215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8D7A78C" w14:textId="77777777" w:rsidR="001A461A" w:rsidRDefault="001A461A" w:rsidP="00212BF7">
            <w:pPr>
              <w:widowControl w:val="0"/>
              <w:pBdr>
                <w:top w:val="nil"/>
                <w:left w:val="nil"/>
                <w:bottom w:val="nil"/>
                <w:right w:val="nil"/>
                <w:between w:val="nil"/>
              </w:pBdr>
              <w:rPr>
                <w:color w:val="000000"/>
              </w:rPr>
            </w:pPr>
            <w:r>
              <w:rPr>
                <w:i/>
                <w:color w:val="000000"/>
              </w:rPr>
              <w:t>binomial</w:t>
            </w:r>
          </w:p>
        </w:tc>
        <w:tc>
          <w:tcPr>
            <w:tcW w:w="168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74437129" w14:textId="77777777" w:rsidR="001A461A" w:rsidRDefault="001A461A" w:rsidP="00212BF7">
            <w:pPr>
              <w:widowControl w:val="0"/>
              <w:pBdr>
                <w:top w:val="nil"/>
                <w:left w:val="nil"/>
                <w:bottom w:val="nil"/>
                <w:right w:val="nil"/>
                <w:between w:val="nil"/>
              </w:pBdr>
              <w:rPr>
                <w:color w:val="000000"/>
              </w:rPr>
            </w:pPr>
            <w:r>
              <w:rPr>
                <w:color w:val="000000"/>
              </w:rPr>
              <w:t>Group</w:t>
            </w:r>
          </w:p>
        </w:tc>
        <w:tc>
          <w:tcPr>
            <w:tcW w:w="55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5A5920CA" w14:textId="77777777" w:rsidR="001A461A" w:rsidRDefault="001A461A" w:rsidP="00212BF7">
            <w:pPr>
              <w:widowControl w:val="0"/>
              <w:pBdr>
                <w:top w:val="nil"/>
                <w:left w:val="nil"/>
                <w:bottom w:val="nil"/>
                <w:right w:val="nil"/>
                <w:between w:val="nil"/>
              </w:pBdr>
              <w:jc w:val="right"/>
              <w:rPr>
                <w:color w:val="000000"/>
              </w:rPr>
            </w:pPr>
            <w:r>
              <w:rPr>
                <w:color w:val="000000"/>
              </w:rPr>
              <w:t>6</w:t>
            </w:r>
          </w:p>
        </w:tc>
        <w:tc>
          <w:tcPr>
            <w:tcW w:w="110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84BB8A1" w14:textId="77777777" w:rsidR="001A461A" w:rsidRDefault="001A461A" w:rsidP="00212BF7">
            <w:pPr>
              <w:widowControl w:val="0"/>
              <w:pBdr>
                <w:top w:val="nil"/>
                <w:left w:val="nil"/>
                <w:bottom w:val="nil"/>
                <w:right w:val="nil"/>
                <w:between w:val="nil"/>
              </w:pBdr>
              <w:jc w:val="right"/>
              <w:rPr>
                <w:color w:val="000000"/>
              </w:rPr>
            </w:pPr>
            <w:r>
              <w:rPr>
                <w:color w:val="000000"/>
              </w:rPr>
              <w:t>8.1254</w:t>
            </w:r>
          </w:p>
        </w:tc>
        <w:tc>
          <w:tcPr>
            <w:tcW w:w="116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7BF6CAC2" w14:textId="77777777" w:rsidR="001A461A" w:rsidRDefault="001A461A" w:rsidP="00212BF7">
            <w:pPr>
              <w:widowControl w:val="0"/>
              <w:pBdr>
                <w:top w:val="nil"/>
                <w:left w:val="nil"/>
                <w:bottom w:val="nil"/>
                <w:right w:val="nil"/>
                <w:between w:val="nil"/>
              </w:pBdr>
              <w:jc w:val="right"/>
              <w:rPr>
                <w:color w:val="000000"/>
              </w:rPr>
            </w:pPr>
            <w:r>
              <w:rPr>
                <w:color w:val="000000"/>
              </w:rPr>
              <w:t>92</w:t>
            </w:r>
          </w:p>
        </w:tc>
        <w:tc>
          <w:tcPr>
            <w:tcW w:w="10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45CD5F40" w14:textId="77777777" w:rsidR="001A461A" w:rsidRDefault="001A461A" w:rsidP="00212BF7">
            <w:pPr>
              <w:widowControl w:val="0"/>
              <w:pBdr>
                <w:top w:val="nil"/>
                <w:left w:val="nil"/>
                <w:bottom w:val="nil"/>
                <w:right w:val="nil"/>
                <w:between w:val="nil"/>
              </w:pBdr>
              <w:jc w:val="right"/>
              <w:rPr>
                <w:color w:val="000000"/>
              </w:rPr>
            </w:pPr>
            <w:r>
              <w:rPr>
                <w:color w:val="000000"/>
              </w:rPr>
              <w:t>87.479</w:t>
            </w:r>
          </w:p>
        </w:tc>
        <w:tc>
          <w:tcPr>
            <w:tcW w:w="1142"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72CBEDF1" w14:textId="77777777" w:rsidR="001A461A" w:rsidRDefault="001A461A" w:rsidP="00212BF7">
            <w:pPr>
              <w:widowControl w:val="0"/>
              <w:pBdr>
                <w:top w:val="nil"/>
                <w:left w:val="nil"/>
                <w:bottom w:val="nil"/>
                <w:right w:val="nil"/>
                <w:between w:val="nil"/>
              </w:pBdr>
              <w:jc w:val="right"/>
              <w:rPr>
                <w:color w:val="000000"/>
              </w:rPr>
            </w:pPr>
            <w:r>
              <w:rPr>
                <w:color w:val="000000"/>
              </w:rPr>
              <w:t>0.2291</w:t>
            </w:r>
          </w:p>
        </w:tc>
      </w:tr>
    </w:tbl>
    <w:p w14:paraId="48C742E6" w14:textId="77777777" w:rsidR="001A461A" w:rsidRDefault="001A461A" w:rsidP="001A461A">
      <w:pPr>
        <w:pBdr>
          <w:top w:val="nil"/>
          <w:left w:val="nil"/>
          <w:bottom w:val="nil"/>
          <w:right w:val="nil"/>
          <w:between w:val="nil"/>
        </w:pBdr>
        <w:rPr>
          <w:color w:val="000000"/>
        </w:rPr>
      </w:pPr>
    </w:p>
    <w:p w14:paraId="31A81A42" w14:textId="77777777" w:rsidR="00861E4E" w:rsidRDefault="00861E4E">
      <w:pPr>
        <w:pBdr>
          <w:top w:val="nil"/>
          <w:left w:val="nil"/>
          <w:bottom w:val="nil"/>
          <w:right w:val="nil"/>
          <w:between w:val="nil"/>
        </w:pBdr>
        <w:spacing w:line="480" w:lineRule="auto"/>
        <w:rPr>
          <w:rFonts w:ascii="Times" w:eastAsia="Times" w:hAnsi="Times" w:cs="Times"/>
          <w:b/>
          <w:color w:val="000000"/>
        </w:rPr>
      </w:pPr>
    </w:p>
    <w:p w14:paraId="19041A77" w14:textId="129868A8" w:rsidR="00861E4E" w:rsidRDefault="0049238A">
      <w:pPr>
        <w:pBdr>
          <w:top w:val="nil"/>
          <w:left w:val="nil"/>
          <w:bottom w:val="nil"/>
          <w:right w:val="nil"/>
          <w:between w:val="nil"/>
        </w:pBdr>
        <w:spacing w:line="480" w:lineRule="auto"/>
        <w:rPr>
          <w:color w:val="000000"/>
        </w:rPr>
      </w:pPr>
      <w:r>
        <w:rPr>
          <w:b/>
          <w:color w:val="000000"/>
        </w:rPr>
        <w:t>Table S</w:t>
      </w:r>
      <w:r w:rsidR="00E75B75">
        <w:rPr>
          <w:b/>
          <w:color w:val="000000"/>
        </w:rPr>
        <w:t>4</w:t>
      </w:r>
      <w:r>
        <w:rPr>
          <w:b/>
          <w:color w:val="000000"/>
        </w:rPr>
        <w:t>.</w:t>
      </w:r>
      <w:r>
        <w:rPr>
          <w:color w:val="000000"/>
        </w:rPr>
        <w:t xml:space="preserve"> Genetic blast identifications of operational taxonomic units (OTUs), including information on query length and coverage, accession number and consensus sequence for the identification. </w:t>
      </w:r>
    </w:p>
    <w:tbl>
      <w:tblPr>
        <w:tblStyle w:val="a1"/>
        <w:tblW w:w="13402" w:type="dxa"/>
        <w:tblLayout w:type="fixed"/>
        <w:tblLook w:val="0400" w:firstRow="0" w:lastRow="0" w:firstColumn="0" w:lastColumn="0" w:noHBand="0" w:noVBand="1"/>
      </w:tblPr>
      <w:tblGrid>
        <w:gridCol w:w="1342"/>
        <w:gridCol w:w="1260"/>
        <w:gridCol w:w="1620"/>
        <w:gridCol w:w="1980"/>
        <w:gridCol w:w="7200"/>
      </w:tblGrid>
      <w:tr w:rsidR="00861E4E" w14:paraId="619097A2" w14:textId="77777777">
        <w:trPr>
          <w:trHeight w:val="312"/>
        </w:trPr>
        <w:tc>
          <w:tcPr>
            <w:tcW w:w="13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D77FB74" w14:textId="77777777" w:rsidR="00861E4E" w:rsidRDefault="0049238A">
            <w:pPr>
              <w:jc w:val="center"/>
              <w:rPr>
                <w:rFonts w:ascii="Times" w:eastAsia="Times" w:hAnsi="Times" w:cs="Times"/>
                <w:b/>
              </w:rPr>
            </w:pPr>
            <w:r>
              <w:rPr>
                <w:rFonts w:ascii="Times" w:eastAsia="Times" w:hAnsi="Times" w:cs="Times"/>
                <w:b/>
              </w:rPr>
              <w:t>OTU # (sequence abundance)</w:t>
            </w:r>
          </w:p>
        </w:tc>
        <w:tc>
          <w:tcPr>
            <w:tcW w:w="126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center"/>
          </w:tcPr>
          <w:p w14:paraId="0EF68223" w14:textId="77777777" w:rsidR="00861E4E" w:rsidRDefault="0049238A">
            <w:pPr>
              <w:jc w:val="center"/>
              <w:rPr>
                <w:rFonts w:ascii="Times" w:eastAsia="Times" w:hAnsi="Times" w:cs="Times"/>
                <w:b/>
              </w:rPr>
            </w:pPr>
            <w:r>
              <w:rPr>
                <w:rFonts w:ascii="Times" w:eastAsia="Times" w:hAnsi="Times" w:cs="Times"/>
                <w:b/>
              </w:rPr>
              <w:t>Query base-pair length (coverage)</w:t>
            </w:r>
          </w:p>
        </w:tc>
        <w:tc>
          <w:tcPr>
            <w:tcW w:w="162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center"/>
          </w:tcPr>
          <w:p w14:paraId="21EB28E5" w14:textId="77777777" w:rsidR="00861E4E" w:rsidRDefault="0049238A">
            <w:pPr>
              <w:jc w:val="center"/>
              <w:rPr>
                <w:rFonts w:ascii="Times" w:eastAsia="Times" w:hAnsi="Times" w:cs="Times"/>
                <w:b/>
              </w:rPr>
            </w:pPr>
            <w:r>
              <w:rPr>
                <w:rFonts w:ascii="Times" w:eastAsia="Times" w:hAnsi="Times" w:cs="Times"/>
                <w:b/>
              </w:rPr>
              <w:t>ID (classification)</w:t>
            </w:r>
          </w:p>
        </w:tc>
        <w:tc>
          <w:tcPr>
            <w:tcW w:w="198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center"/>
          </w:tcPr>
          <w:p w14:paraId="558CAB29" w14:textId="77777777" w:rsidR="00861E4E" w:rsidRDefault="0049238A">
            <w:pPr>
              <w:jc w:val="center"/>
              <w:rPr>
                <w:rFonts w:ascii="Times" w:eastAsia="Times" w:hAnsi="Times" w:cs="Times"/>
                <w:b/>
              </w:rPr>
            </w:pPr>
            <w:r>
              <w:rPr>
                <w:rFonts w:ascii="Times" w:eastAsia="Times" w:hAnsi="Times" w:cs="Times"/>
                <w:b/>
              </w:rPr>
              <w:t>Representative taxon (accession number)</w:t>
            </w:r>
          </w:p>
        </w:tc>
        <w:tc>
          <w:tcPr>
            <w:tcW w:w="720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tcPr>
          <w:p w14:paraId="108F3929" w14:textId="77777777" w:rsidR="00861E4E" w:rsidRDefault="0049238A">
            <w:pPr>
              <w:jc w:val="center"/>
              <w:rPr>
                <w:rFonts w:ascii="Times" w:eastAsia="Times" w:hAnsi="Times" w:cs="Times"/>
                <w:b/>
              </w:rPr>
            </w:pPr>
            <w:r>
              <w:rPr>
                <w:rFonts w:ascii="Times" w:eastAsia="Times" w:hAnsi="Times" w:cs="Times"/>
                <w:b/>
              </w:rPr>
              <w:t>Consensus sequence</w:t>
            </w:r>
          </w:p>
        </w:tc>
      </w:tr>
      <w:tr w:rsidR="00861E4E" w14:paraId="60181B4F"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3161578" w14:textId="77777777" w:rsidR="00861E4E" w:rsidRDefault="0049238A">
            <w:pPr>
              <w:jc w:val="center"/>
              <w:rPr>
                <w:rFonts w:ascii="Times" w:eastAsia="Times" w:hAnsi="Times" w:cs="Times"/>
                <w:color w:val="000000"/>
              </w:rPr>
            </w:pPr>
            <w:r>
              <w:rPr>
                <w:rFonts w:ascii="Times" w:eastAsia="Times" w:hAnsi="Times" w:cs="Times"/>
                <w:color w:val="000000"/>
              </w:rPr>
              <w:lastRenderedPageBreak/>
              <w:t>OTU_1 (17,558)</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1425A7D" w14:textId="77777777" w:rsidR="00861E4E" w:rsidRDefault="0049238A">
            <w:pPr>
              <w:jc w:val="center"/>
              <w:rPr>
                <w:rFonts w:ascii="Times" w:eastAsia="Times" w:hAnsi="Times" w:cs="Times"/>
                <w:color w:val="000000"/>
              </w:rPr>
            </w:pPr>
            <w:r>
              <w:rPr>
                <w:rFonts w:ascii="Times" w:eastAsia="Times" w:hAnsi="Times" w:cs="Times"/>
                <w:color w:val="000000"/>
              </w:rPr>
              <w:t>231 (100%)</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96223C" w14:textId="77777777" w:rsidR="00861E4E" w:rsidRDefault="0049238A">
            <w:pPr>
              <w:jc w:val="center"/>
              <w:rPr>
                <w:rFonts w:ascii="Times" w:eastAsia="Times" w:hAnsi="Times" w:cs="Times"/>
                <w:color w:val="000000"/>
              </w:rPr>
            </w:pPr>
            <w:proofErr w:type="spellStart"/>
            <w:r>
              <w:rPr>
                <w:rFonts w:ascii="Times" w:eastAsia="Times" w:hAnsi="Times" w:cs="Times"/>
                <w:i/>
                <w:color w:val="000000"/>
              </w:rPr>
              <w:t>Eudyptula</w:t>
            </w:r>
            <w:proofErr w:type="spellEnd"/>
            <w:r>
              <w:rPr>
                <w:rFonts w:ascii="Times" w:eastAsia="Times" w:hAnsi="Times" w:cs="Times"/>
                <w:i/>
                <w:color w:val="000000"/>
              </w:rPr>
              <w:t xml:space="preserve"> minor</w:t>
            </w:r>
            <w:r>
              <w:rPr>
                <w:rFonts w:ascii="Times" w:eastAsia="Times" w:hAnsi="Times" w:cs="Times"/>
                <w:color w:val="000000"/>
              </w:rPr>
              <w:t xml:space="preserve"> (species)</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FAC4ACE" w14:textId="77777777" w:rsidR="00861E4E" w:rsidRDefault="0049238A">
            <w:pPr>
              <w:jc w:val="center"/>
              <w:rPr>
                <w:rFonts w:ascii="Times" w:eastAsia="Times" w:hAnsi="Times" w:cs="Times"/>
                <w:color w:val="000000"/>
              </w:rPr>
            </w:pPr>
            <w:proofErr w:type="spellStart"/>
            <w:r>
              <w:rPr>
                <w:rFonts w:ascii="Times" w:eastAsia="Times" w:hAnsi="Times" w:cs="Times"/>
                <w:i/>
                <w:color w:val="000000"/>
              </w:rPr>
              <w:t>Eudyptula</w:t>
            </w:r>
            <w:proofErr w:type="spellEnd"/>
            <w:r>
              <w:rPr>
                <w:rFonts w:ascii="Times" w:eastAsia="Times" w:hAnsi="Times" w:cs="Times"/>
                <w:i/>
                <w:color w:val="000000"/>
              </w:rPr>
              <w:t xml:space="preserve"> minor</w:t>
            </w:r>
            <w:r>
              <w:rPr>
                <w:rFonts w:ascii="Times" w:eastAsia="Times" w:hAnsi="Times" w:cs="Times"/>
                <w:color w:val="000000"/>
              </w:rPr>
              <w:t xml:space="preserve"> (MF370525)</w:t>
            </w:r>
          </w:p>
        </w:tc>
        <w:tc>
          <w:tcPr>
            <w:tcW w:w="7200" w:type="dxa"/>
            <w:tcBorders>
              <w:top w:val="single" w:sz="6" w:space="0" w:color="CCCCCC"/>
              <w:left w:val="single" w:sz="6" w:space="0" w:color="CCCCCC"/>
              <w:bottom w:val="single" w:sz="6" w:space="0" w:color="CCCCCC"/>
              <w:right w:val="single" w:sz="6" w:space="0" w:color="CCCCCC"/>
            </w:tcBorders>
            <w:vAlign w:val="center"/>
          </w:tcPr>
          <w:p w14:paraId="4FBEA6F6" w14:textId="77777777" w:rsidR="00861E4E" w:rsidRDefault="0049238A">
            <w:pPr>
              <w:rPr>
                <w:rFonts w:ascii="Times" w:eastAsia="Times" w:hAnsi="Times" w:cs="Times"/>
                <w:color w:val="000000"/>
              </w:rPr>
            </w:pPr>
            <w:r>
              <w:rPr>
                <w:rFonts w:ascii="Times" w:eastAsia="Times" w:hAnsi="Times" w:cs="Times"/>
                <w:color w:val="000000"/>
              </w:rPr>
              <w:t>GCCTAGCCCTAAATCTTGATACTTTCTATCACCAAAGTATCCGCCTGAGAACTACGAGCACAAACGCTTAAAACTCTAAGGACTTGGCGGTGCCCCAAACCCACCTAGAGGAGCCTGTTCTATAATCGATAACCCACGATGCACCCAACCACTCCTTGCCAAAACAGCCTATATACCGCCGTCGCCAGCCCACCTCCCCTGAGAGCCTAACAGTGAGCCTAATAGCCCTCC</w:t>
            </w:r>
          </w:p>
        </w:tc>
      </w:tr>
      <w:tr w:rsidR="00861E4E" w14:paraId="5B4B8048"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7DC8DC7" w14:textId="77777777" w:rsidR="00861E4E" w:rsidRDefault="0049238A">
            <w:pPr>
              <w:jc w:val="center"/>
              <w:rPr>
                <w:rFonts w:ascii="Times" w:eastAsia="Times" w:hAnsi="Times" w:cs="Times"/>
                <w:color w:val="000000"/>
              </w:rPr>
            </w:pPr>
            <w:r>
              <w:rPr>
                <w:rFonts w:ascii="Times" w:eastAsia="Times" w:hAnsi="Times" w:cs="Times"/>
                <w:color w:val="000000"/>
              </w:rPr>
              <w:t>OTU_2 (12,413)</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337CA3D" w14:textId="77777777" w:rsidR="00861E4E" w:rsidRDefault="0049238A">
            <w:pPr>
              <w:jc w:val="center"/>
              <w:rPr>
                <w:rFonts w:ascii="Times" w:eastAsia="Times" w:hAnsi="Times" w:cs="Times"/>
                <w:color w:val="000000"/>
              </w:rPr>
            </w:pPr>
            <w:r>
              <w:rPr>
                <w:rFonts w:ascii="Times" w:eastAsia="Times" w:hAnsi="Times" w:cs="Times"/>
                <w:color w:val="000000"/>
              </w:rPr>
              <w:t>256 (95–97%)</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E562974" w14:textId="77777777" w:rsidR="00861E4E" w:rsidRDefault="0049238A">
            <w:pPr>
              <w:jc w:val="center"/>
              <w:rPr>
                <w:rFonts w:ascii="Times" w:eastAsia="Times" w:hAnsi="Times" w:cs="Times"/>
                <w:color w:val="000000"/>
              </w:rPr>
            </w:pPr>
            <w:proofErr w:type="spellStart"/>
            <w:r>
              <w:rPr>
                <w:rFonts w:ascii="Times" w:eastAsia="Times" w:hAnsi="Times" w:cs="Times"/>
                <w:color w:val="000000"/>
              </w:rPr>
              <w:t>Procellariidae</w:t>
            </w:r>
            <w:proofErr w:type="spellEnd"/>
            <w:r>
              <w:rPr>
                <w:rFonts w:ascii="Times" w:eastAsia="Times" w:hAnsi="Times" w:cs="Times"/>
                <w:color w:val="000000"/>
              </w:rPr>
              <w:t xml:space="preserve"> sp.1 (family)</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810FD3" w14:textId="77777777" w:rsidR="00861E4E" w:rsidRDefault="0049238A">
            <w:pPr>
              <w:jc w:val="center"/>
              <w:rPr>
                <w:rFonts w:ascii="Times" w:eastAsia="Times" w:hAnsi="Times" w:cs="Times"/>
                <w:color w:val="000000"/>
              </w:rPr>
            </w:pPr>
            <w:r>
              <w:rPr>
                <w:rFonts w:ascii="Times" w:eastAsia="Times" w:hAnsi="Times" w:cs="Times"/>
                <w:i/>
                <w:color w:val="000000"/>
              </w:rPr>
              <w:t xml:space="preserve">Pterodroma </w:t>
            </w:r>
            <w:proofErr w:type="spellStart"/>
            <w:r>
              <w:rPr>
                <w:rFonts w:ascii="Times" w:eastAsia="Times" w:hAnsi="Times" w:cs="Times"/>
                <w:i/>
                <w:color w:val="000000"/>
              </w:rPr>
              <w:t>brevirostris</w:t>
            </w:r>
            <w:proofErr w:type="spellEnd"/>
            <w:r>
              <w:rPr>
                <w:rFonts w:ascii="Times" w:eastAsia="Times" w:hAnsi="Times" w:cs="Times"/>
                <w:i/>
                <w:color w:val="000000"/>
              </w:rPr>
              <w:t xml:space="preserve"> </w:t>
            </w:r>
            <w:r>
              <w:rPr>
                <w:rFonts w:ascii="Times" w:eastAsia="Times" w:hAnsi="Times" w:cs="Times"/>
                <w:color w:val="000000"/>
              </w:rPr>
              <w:t>(AY158678)</w:t>
            </w:r>
          </w:p>
        </w:tc>
        <w:tc>
          <w:tcPr>
            <w:tcW w:w="7200" w:type="dxa"/>
            <w:tcBorders>
              <w:top w:val="single" w:sz="6" w:space="0" w:color="CCCCCC"/>
              <w:left w:val="single" w:sz="6" w:space="0" w:color="CCCCCC"/>
              <w:bottom w:val="single" w:sz="6" w:space="0" w:color="CCCCCC"/>
              <w:right w:val="single" w:sz="6" w:space="0" w:color="CCCCCC"/>
            </w:tcBorders>
            <w:vAlign w:val="center"/>
          </w:tcPr>
          <w:p w14:paraId="6448E379" w14:textId="77777777" w:rsidR="00861E4E" w:rsidRDefault="0049238A">
            <w:pPr>
              <w:rPr>
                <w:rFonts w:ascii="Times" w:eastAsia="Times" w:hAnsi="Times" w:cs="Times"/>
                <w:color w:val="000000"/>
              </w:rPr>
            </w:pPr>
            <w:r>
              <w:rPr>
                <w:rFonts w:ascii="Times" w:eastAsia="Times" w:hAnsi="Times" w:cs="Times"/>
                <w:color w:val="000000"/>
              </w:rPr>
              <w:t>CTGGGATTAGATACCCCACTATGCTTAGCCCTAAATCTTGATACTTACCCTACTGAAGTATCCGCCTGAGAACTACGAGCACAAACGCTTAAAACTCTAAGGACTTGGCGGTGCCCCAAACCCACCTAGAGGAGCCTGTTCTATAATCGATAACCCACGATACACCCGACCACTCCTTGCCGAAGCAGCCTACATACCGCCGTCGCCAGCTCACCTTTC-TGAAAGCACAGCAGTGAGCACAATAGCAACCAACATC</w:t>
            </w:r>
          </w:p>
        </w:tc>
      </w:tr>
      <w:tr w:rsidR="00861E4E" w14:paraId="25566A2D"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853680" w14:textId="77777777" w:rsidR="00861E4E" w:rsidRDefault="0049238A">
            <w:pPr>
              <w:jc w:val="center"/>
              <w:rPr>
                <w:rFonts w:ascii="Times" w:eastAsia="Times" w:hAnsi="Times" w:cs="Times"/>
                <w:color w:val="000000"/>
              </w:rPr>
            </w:pPr>
            <w:r>
              <w:rPr>
                <w:rFonts w:ascii="Times" w:eastAsia="Times" w:hAnsi="Times" w:cs="Times"/>
                <w:color w:val="000000"/>
              </w:rPr>
              <w:t>OTU_3 (3,902)</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8BF5D" w14:textId="77777777" w:rsidR="00861E4E" w:rsidRDefault="0049238A">
            <w:pPr>
              <w:jc w:val="center"/>
              <w:rPr>
                <w:rFonts w:ascii="Times" w:eastAsia="Times" w:hAnsi="Times" w:cs="Times"/>
                <w:color w:val="000000"/>
              </w:rPr>
            </w:pPr>
            <w:r>
              <w:rPr>
                <w:rFonts w:ascii="Times" w:eastAsia="Times" w:hAnsi="Times" w:cs="Times"/>
                <w:color w:val="000000"/>
              </w:rPr>
              <w:t>257 (95–97%)</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223E29" w14:textId="77777777" w:rsidR="00861E4E" w:rsidRDefault="0049238A">
            <w:pPr>
              <w:jc w:val="center"/>
              <w:rPr>
                <w:rFonts w:ascii="Times" w:eastAsia="Times" w:hAnsi="Times" w:cs="Times"/>
                <w:color w:val="000000"/>
              </w:rPr>
            </w:pPr>
            <w:proofErr w:type="spellStart"/>
            <w:r>
              <w:rPr>
                <w:rFonts w:ascii="Times" w:eastAsia="Times" w:hAnsi="Times" w:cs="Times"/>
                <w:color w:val="000000"/>
              </w:rPr>
              <w:t>Procellariidae</w:t>
            </w:r>
            <w:proofErr w:type="spellEnd"/>
            <w:r>
              <w:rPr>
                <w:rFonts w:ascii="Times" w:eastAsia="Times" w:hAnsi="Times" w:cs="Times"/>
                <w:color w:val="000000"/>
              </w:rPr>
              <w:t xml:space="preserve"> sp.2 (family)</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B7698A" w14:textId="77777777" w:rsidR="00861E4E" w:rsidRDefault="0049238A">
            <w:pPr>
              <w:jc w:val="center"/>
              <w:rPr>
                <w:rFonts w:ascii="Times" w:eastAsia="Times" w:hAnsi="Times" w:cs="Times"/>
                <w:color w:val="000000"/>
              </w:rPr>
            </w:pPr>
            <w:proofErr w:type="spellStart"/>
            <w:r>
              <w:rPr>
                <w:rFonts w:ascii="Times" w:eastAsia="Times" w:hAnsi="Times" w:cs="Times"/>
                <w:i/>
                <w:color w:val="000000"/>
              </w:rPr>
              <w:t>Puffinus</w:t>
            </w:r>
            <w:proofErr w:type="spellEnd"/>
            <w:r>
              <w:rPr>
                <w:rFonts w:ascii="Times" w:eastAsia="Times" w:hAnsi="Times" w:cs="Times"/>
                <w:color w:val="000000"/>
              </w:rPr>
              <w:t xml:space="preserve"> sp. (AF173572)</w:t>
            </w:r>
          </w:p>
        </w:tc>
        <w:tc>
          <w:tcPr>
            <w:tcW w:w="7200" w:type="dxa"/>
            <w:tcBorders>
              <w:top w:val="single" w:sz="6" w:space="0" w:color="CCCCCC"/>
              <w:left w:val="single" w:sz="6" w:space="0" w:color="CCCCCC"/>
              <w:bottom w:val="single" w:sz="6" w:space="0" w:color="CCCCCC"/>
              <w:right w:val="single" w:sz="6" w:space="0" w:color="CCCCCC"/>
            </w:tcBorders>
            <w:vAlign w:val="center"/>
          </w:tcPr>
          <w:p w14:paraId="735880E9" w14:textId="77777777" w:rsidR="00861E4E" w:rsidRDefault="0049238A">
            <w:pPr>
              <w:rPr>
                <w:rFonts w:ascii="Times" w:eastAsia="Times" w:hAnsi="Times" w:cs="Times"/>
                <w:color w:val="000000"/>
              </w:rPr>
            </w:pPr>
            <w:r>
              <w:rPr>
                <w:rFonts w:ascii="Times" w:eastAsia="Times" w:hAnsi="Times" w:cs="Times"/>
                <w:color w:val="000000"/>
              </w:rPr>
              <w:t>GCTTAGCCCTAAATCTTGATACTTACCTTACTGAAGTATCCGCCTGAGAACTACGAGCACAAACGCTTAAAACTCTAAGGACTTGGCGGTGCTCCAAACCCACCTAGAGGAGCCTGTTCTATAATCGATAACCCACGATAAACCCAACCGCTCTTTGCCAAAGCAGCCTACATACCGCCGTCGCCAGCTCACCTTTCCTGAAAGTATAACAGTGAGCACAATAGCCCCCAGCATC</w:t>
            </w:r>
          </w:p>
        </w:tc>
      </w:tr>
      <w:tr w:rsidR="00861E4E" w14:paraId="3A7B2C44"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33F9D0" w14:textId="77777777" w:rsidR="00861E4E" w:rsidRDefault="0049238A">
            <w:pPr>
              <w:jc w:val="center"/>
              <w:rPr>
                <w:rFonts w:ascii="Times" w:eastAsia="Times" w:hAnsi="Times" w:cs="Times"/>
                <w:color w:val="000000"/>
              </w:rPr>
            </w:pPr>
            <w:r>
              <w:rPr>
                <w:rFonts w:ascii="Times" w:eastAsia="Times" w:hAnsi="Times" w:cs="Times"/>
                <w:color w:val="000000"/>
              </w:rPr>
              <w:t>OTU_4 (1,598)</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803ACFB" w14:textId="77777777" w:rsidR="00861E4E" w:rsidRDefault="0049238A">
            <w:pPr>
              <w:jc w:val="center"/>
              <w:rPr>
                <w:rFonts w:ascii="Times" w:eastAsia="Times" w:hAnsi="Times" w:cs="Times"/>
                <w:color w:val="000000"/>
              </w:rPr>
            </w:pPr>
            <w:r>
              <w:rPr>
                <w:rFonts w:ascii="Times" w:eastAsia="Times" w:hAnsi="Times" w:cs="Times"/>
                <w:color w:val="000000"/>
              </w:rPr>
              <w:t>254 (100%)</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0FDBF3" w14:textId="77777777" w:rsidR="00861E4E" w:rsidRDefault="0049238A">
            <w:pPr>
              <w:jc w:val="center"/>
              <w:rPr>
                <w:rFonts w:ascii="Times" w:eastAsia="Times" w:hAnsi="Times" w:cs="Times"/>
                <w:color w:val="000000"/>
              </w:rPr>
            </w:pPr>
            <w:proofErr w:type="spellStart"/>
            <w:r>
              <w:rPr>
                <w:rFonts w:ascii="Times" w:eastAsia="Times" w:hAnsi="Times" w:cs="Times"/>
                <w:i/>
                <w:color w:val="000000"/>
              </w:rPr>
              <w:t>Thalassarche</w:t>
            </w:r>
            <w:proofErr w:type="spellEnd"/>
            <w:r>
              <w:rPr>
                <w:rFonts w:ascii="Times" w:eastAsia="Times" w:hAnsi="Times" w:cs="Times"/>
                <w:i/>
                <w:color w:val="000000"/>
              </w:rPr>
              <w:t xml:space="preserve"> </w:t>
            </w:r>
            <w:proofErr w:type="spellStart"/>
            <w:r>
              <w:rPr>
                <w:rFonts w:ascii="Times" w:eastAsia="Times" w:hAnsi="Times" w:cs="Times"/>
                <w:i/>
                <w:color w:val="000000"/>
              </w:rPr>
              <w:t>melanophris</w:t>
            </w:r>
            <w:proofErr w:type="spellEnd"/>
            <w:r>
              <w:rPr>
                <w:rFonts w:ascii="Times" w:eastAsia="Times" w:hAnsi="Times" w:cs="Times"/>
                <w:color w:val="000000"/>
              </w:rPr>
              <w:t xml:space="preserve"> (species)</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B75A6AF" w14:textId="77777777" w:rsidR="00861E4E" w:rsidRDefault="0049238A">
            <w:pPr>
              <w:jc w:val="center"/>
              <w:rPr>
                <w:rFonts w:ascii="Times" w:eastAsia="Times" w:hAnsi="Times" w:cs="Times"/>
                <w:i/>
                <w:color w:val="000000"/>
              </w:rPr>
            </w:pPr>
            <w:proofErr w:type="spellStart"/>
            <w:r>
              <w:rPr>
                <w:rFonts w:ascii="Times" w:eastAsia="Times" w:hAnsi="Times" w:cs="Times"/>
                <w:i/>
                <w:color w:val="000000"/>
              </w:rPr>
              <w:t>Thalassarche</w:t>
            </w:r>
            <w:proofErr w:type="spellEnd"/>
            <w:r>
              <w:rPr>
                <w:rFonts w:ascii="Times" w:eastAsia="Times" w:hAnsi="Times" w:cs="Times"/>
                <w:i/>
                <w:color w:val="000000"/>
              </w:rPr>
              <w:t xml:space="preserve"> </w:t>
            </w:r>
            <w:proofErr w:type="spellStart"/>
            <w:r>
              <w:rPr>
                <w:rFonts w:ascii="Times" w:eastAsia="Times" w:hAnsi="Times" w:cs="Times"/>
                <w:i/>
                <w:color w:val="000000"/>
              </w:rPr>
              <w:t>melanophris</w:t>
            </w:r>
            <w:proofErr w:type="spellEnd"/>
            <w:r>
              <w:rPr>
                <w:rFonts w:ascii="Times" w:eastAsia="Times" w:hAnsi="Times" w:cs="Times"/>
                <w:color w:val="000000"/>
              </w:rPr>
              <w:t xml:space="preserve"> (AY158677)</w:t>
            </w:r>
          </w:p>
        </w:tc>
        <w:tc>
          <w:tcPr>
            <w:tcW w:w="7200" w:type="dxa"/>
            <w:tcBorders>
              <w:top w:val="single" w:sz="6" w:space="0" w:color="CCCCCC"/>
              <w:left w:val="single" w:sz="6" w:space="0" w:color="CCCCCC"/>
              <w:bottom w:val="single" w:sz="6" w:space="0" w:color="CCCCCC"/>
              <w:right w:val="single" w:sz="6" w:space="0" w:color="CCCCCC"/>
            </w:tcBorders>
            <w:vAlign w:val="center"/>
          </w:tcPr>
          <w:p w14:paraId="7B886442" w14:textId="77777777" w:rsidR="00861E4E" w:rsidRDefault="0049238A">
            <w:pPr>
              <w:rPr>
                <w:rFonts w:ascii="Times" w:eastAsia="Times" w:hAnsi="Times" w:cs="Times"/>
                <w:color w:val="000000"/>
              </w:rPr>
            </w:pPr>
            <w:r>
              <w:rPr>
                <w:rFonts w:ascii="Times" w:eastAsia="Times" w:hAnsi="Times" w:cs="Times"/>
                <w:color w:val="000000"/>
              </w:rPr>
              <w:t>CTGGGATTAGATACCCCACTATGCCTAGCCCTAAATCTTGATACTTACCCCACCAAAGTATCCGCCCGAGAACTACGAGCGCAAACGCTTAAAACTCTAAGGACTTGGCGGTGTCCCAAATCCACCTAGAGGAGCCTGTTCTATAATCGATAACCCACGATACACCCAACCGTTCCTTGCCAAAACAGCCTACATACCGCCGTCGCCAGCCCACCTCCCCTGAGAGCTCAACAGTGGACACAATAGCCTACCCC</w:t>
            </w:r>
          </w:p>
        </w:tc>
      </w:tr>
      <w:tr w:rsidR="00861E4E" w14:paraId="65838C2D" w14:textId="77777777">
        <w:trPr>
          <w:trHeight w:val="312"/>
        </w:trPr>
        <w:tc>
          <w:tcPr>
            <w:tcW w:w="134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25E02F3" w14:textId="77777777" w:rsidR="00861E4E" w:rsidRDefault="0049238A">
            <w:pPr>
              <w:jc w:val="center"/>
              <w:rPr>
                <w:rFonts w:ascii="Times" w:eastAsia="Times" w:hAnsi="Times" w:cs="Times"/>
                <w:color w:val="000000"/>
              </w:rPr>
            </w:pPr>
            <w:r>
              <w:rPr>
                <w:rFonts w:ascii="Times" w:eastAsia="Times" w:hAnsi="Times" w:cs="Times"/>
                <w:color w:val="000000"/>
              </w:rPr>
              <w:t>OTU_5 (16)</w:t>
            </w:r>
          </w:p>
        </w:tc>
        <w:tc>
          <w:tcPr>
            <w:tcW w:w="126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BA3DA61" w14:textId="77777777" w:rsidR="00861E4E" w:rsidRDefault="0049238A">
            <w:pPr>
              <w:jc w:val="center"/>
              <w:rPr>
                <w:rFonts w:ascii="Times" w:eastAsia="Times" w:hAnsi="Times" w:cs="Times"/>
                <w:color w:val="000000"/>
              </w:rPr>
            </w:pPr>
            <w:r>
              <w:rPr>
                <w:rFonts w:ascii="Times" w:eastAsia="Times" w:hAnsi="Times" w:cs="Times"/>
                <w:color w:val="000000"/>
              </w:rPr>
              <w:t>232 (100%)</w:t>
            </w:r>
          </w:p>
        </w:tc>
        <w:tc>
          <w:tcPr>
            <w:tcW w:w="162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7FD7443" w14:textId="77777777" w:rsidR="00861E4E" w:rsidRDefault="0049238A">
            <w:pPr>
              <w:jc w:val="center"/>
              <w:rPr>
                <w:rFonts w:ascii="Times" w:eastAsia="Times" w:hAnsi="Times" w:cs="Times"/>
                <w:color w:val="000000"/>
              </w:rPr>
            </w:pPr>
            <w:r>
              <w:rPr>
                <w:rFonts w:ascii="Times" w:eastAsia="Times" w:hAnsi="Times" w:cs="Times"/>
                <w:i/>
                <w:color w:val="000000"/>
              </w:rPr>
              <w:t xml:space="preserve">Sterna </w:t>
            </w:r>
            <w:proofErr w:type="spellStart"/>
            <w:r>
              <w:rPr>
                <w:rFonts w:ascii="Times" w:eastAsia="Times" w:hAnsi="Times" w:cs="Times"/>
                <w:i/>
                <w:color w:val="000000"/>
              </w:rPr>
              <w:t>bergii</w:t>
            </w:r>
            <w:proofErr w:type="spellEnd"/>
            <w:r>
              <w:rPr>
                <w:rFonts w:ascii="Times" w:eastAsia="Times" w:hAnsi="Times" w:cs="Times"/>
                <w:color w:val="000000"/>
              </w:rPr>
              <w:t xml:space="preserve"> (species)</w:t>
            </w:r>
          </w:p>
        </w:tc>
        <w:tc>
          <w:tcPr>
            <w:tcW w:w="198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161EA95" w14:textId="77777777" w:rsidR="00861E4E" w:rsidRDefault="0049238A">
            <w:pPr>
              <w:jc w:val="center"/>
              <w:rPr>
                <w:rFonts w:ascii="Times" w:eastAsia="Times" w:hAnsi="Times" w:cs="Times"/>
                <w:i/>
                <w:color w:val="000000"/>
              </w:rPr>
            </w:pPr>
            <w:r>
              <w:rPr>
                <w:rFonts w:ascii="Times" w:eastAsia="Times" w:hAnsi="Times" w:cs="Times"/>
                <w:i/>
                <w:color w:val="000000"/>
              </w:rPr>
              <w:t xml:space="preserve">Sterna </w:t>
            </w:r>
            <w:proofErr w:type="spellStart"/>
            <w:r>
              <w:rPr>
                <w:rFonts w:ascii="Times" w:eastAsia="Times" w:hAnsi="Times" w:cs="Times"/>
                <w:i/>
                <w:color w:val="000000"/>
              </w:rPr>
              <w:t>bergii</w:t>
            </w:r>
            <w:proofErr w:type="spellEnd"/>
            <w:r>
              <w:rPr>
                <w:rFonts w:ascii="Times" w:eastAsia="Times" w:hAnsi="Times" w:cs="Times"/>
                <w:i/>
                <w:color w:val="000000"/>
              </w:rPr>
              <w:t xml:space="preserve"> </w:t>
            </w:r>
            <w:r>
              <w:rPr>
                <w:rFonts w:ascii="Times" w:eastAsia="Times" w:hAnsi="Times" w:cs="Times"/>
                <w:color w:val="000000"/>
              </w:rPr>
              <w:t>(MH006905.1)</w:t>
            </w:r>
          </w:p>
        </w:tc>
        <w:tc>
          <w:tcPr>
            <w:tcW w:w="7200" w:type="dxa"/>
            <w:tcBorders>
              <w:top w:val="single" w:sz="6" w:space="0" w:color="CCCCCC"/>
              <w:left w:val="single" w:sz="6" w:space="0" w:color="CCCCCC"/>
              <w:bottom w:val="single" w:sz="6" w:space="0" w:color="000000"/>
              <w:right w:val="single" w:sz="6" w:space="0" w:color="CCCCCC"/>
            </w:tcBorders>
            <w:vAlign w:val="center"/>
          </w:tcPr>
          <w:p w14:paraId="64713177" w14:textId="77777777" w:rsidR="00861E4E" w:rsidRDefault="0049238A">
            <w:pPr>
              <w:rPr>
                <w:rFonts w:ascii="Times" w:eastAsia="Times" w:hAnsi="Times" w:cs="Times"/>
                <w:color w:val="000000"/>
              </w:rPr>
            </w:pPr>
            <w:r>
              <w:rPr>
                <w:rFonts w:ascii="Times" w:eastAsia="Times" w:hAnsi="Times" w:cs="Times"/>
                <w:color w:val="000000"/>
              </w:rPr>
              <w:t>GCCTAGCCCTAAATCTTGATGTTTGTCATACTAAAGCATCCGCCTGAGAACTACGAGCACAAACGCTTAAAACTCTAAGG ACTTGGCGGTGCCCCAAACCCACCTAGAGGAGCCTGTTCTGTAATCGATAACCCACGATTTACCCGACCACCCCTTGCTA AGGCAGCCTACATACCGCCGTCGCCAGCTCACCTTCACTGAGAGCCAAACAGTGAGCGCAATAGCTCAACTC</w:t>
            </w:r>
          </w:p>
        </w:tc>
      </w:tr>
    </w:tbl>
    <w:p w14:paraId="02A59469" w14:textId="77777777" w:rsidR="00861E4E" w:rsidRDefault="00861E4E">
      <w:pPr>
        <w:pBdr>
          <w:top w:val="nil"/>
          <w:left w:val="nil"/>
          <w:bottom w:val="nil"/>
          <w:right w:val="nil"/>
          <w:between w:val="nil"/>
        </w:pBdr>
        <w:spacing w:line="480" w:lineRule="auto"/>
        <w:rPr>
          <w:color w:val="000000"/>
        </w:rPr>
      </w:pPr>
    </w:p>
    <w:p w14:paraId="253B2F80" w14:textId="77777777" w:rsidR="00861E4E" w:rsidRDefault="00861E4E">
      <w:pPr>
        <w:pBdr>
          <w:top w:val="nil"/>
          <w:left w:val="nil"/>
          <w:bottom w:val="nil"/>
          <w:right w:val="nil"/>
          <w:between w:val="nil"/>
        </w:pBdr>
        <w:spacing w:line="480" w:lineRule="auto"/>
        <w:rPr>
          <w:rFonts w:ascii="Times" w:eastAsia="Times" w:hAnsi="Times" w:cs="Times"/>
          <w:b/>
          <w:color w:val="000000"/>
        </w:rPr>
      </w:pPr>
    </w:p>
    <w:p w14:paraId="6A9A138C" w14:textId="5D7B9F09" w:rsidR="00861E4E" w:rsidRDefault="0049238A">
      <w:pPr>
        <w:pBdr>
          <w:top w:val="nil"/>
          <w:left w:val="nil"/>
          <w:bottom w:val="nil"/>
          <w:right w:val="nil"/>
          <w:between w:val="nil"/>
        </w:pBdr>
        <w:spacing w:line="480" w:lineRule="auto"/>
        <w:rPr>
          <w:color w:val="000000"/>
        </w:rPr>
      </w:pPr>
      <w:r>
        <w:rPr>
          <w:b/>
          <w:color w:val="000000"/>
        </w:rPr>
        <w:t>Table S</w:t>
      </w:r>
      <w:r w:rsidR="00E75B75">
        <w:rPr>
          <w:b/>
          <w:color w:val="000000"/>
        </w:rPr>
        <w:t>5</w:t>
      </w:r>
      <w:r>
        <w:rPr>
          <w:b/>
          <w:color w:val="000000"/>
        </w:rPr>
        <w:t>.</w:t>
      </w:r>
      <w:r>
        <w:rPr>
          <w:color w:val="000000"/>
        </w:rPr>
        <w:t xml:space="preserve"> Individual sample composition and OTU analysis output table. </w:t>
      </w:r>
    </w:p>
    <w:tbl>
      <w:tblPr>
        <w:tblStyle w:val="a2"/>
        <w:tblW w:w="14193" w:type="dxa"/>
        <w:tblLayout w:type="fixed"/>
        <w:tblLook w:val="0400" w:firstRow="0" w:lastRow="0" w:firstColumn="0" w:lastColumn="0" w:noHBand="0" w:noVBand="1"/>
      </w:tblPr>
      <w:tblGrid>
        <w:gridCol w:w="3741"/>
        <w:gridCol w:w="2002"/>
        <w:gridCol w:w="2035"/>
        <w:gridCol w:w="2035"/>
        <w:gridCol w:w="2384"/>
        <w:gridCol w:w="1996"/>
      </w:tblGrid>
      <w:tr w:rsidR="00861E4E" w14:paraId="5D0873F5" w14:textId="77777777">
        <w:trPr>
          <w:trHeight w:val="279"/>
        </w:trPr>
        <w:tc>
          <w:tcPr>
            <w:tcW w:w="3741"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33ECCEBB" w14:textId="77777777" w:rsidR="00861E4E" w:rsidRDefault="0049238A">
            <w:pPr>
              <w:rPr>
                <w:rFonts w:ascii="Times" w:eastAsia="Times" w:hAnsi="Times" w:cs="Times"/>
                <w:b/>
              </w:rPr>
            </w:pPr>
            <w:r>
              <w:rPr>
                <w:rFonts w:ascii="Times" w:eastAsia="Times" w:hAnsi="Times" w:cs="Times"/>
                <w:b/>
              </w:rPr>
              <w:t>Prey ID</w:t>
            </w:r>
          </w:p>
        </w:tc>
        <w:tc>
          <w:tcPr>
            <w:tcW w:w="2002"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1EC3B2DA" w14:textId="77777777" w:rsidR="00861E4E" w:rsidRDefault="0049238A">
            <w:pPr>
              <w:rPr>
                <w:rFonts w:ascii="Times" w:eastAsia="Times" w:hAnsi="Times" w:cs="Times"/>
                <w:b/>
                <w:i/>
                <w:color w:val="000000"/>
              </w:rPr>
            </w:pPr>
            <w:proofErr w:type="spellStart"/>
            <w:r>
              <w:rPr>
                <w:rFonts w:ascii="Times" w:eastAsia="Times" w:hAnsi="Times" w:cs="Times"/>
                <w:b/>
                <w:i/>
                <w:color w:val="000000"/>
              </w:rPr>
              <w:t>Eudyptula</w:t>
            </w:r>
            <w:proofErr w:type="spellEnd"/>
            <w:r>
              <w:rPr>
                <w:rFonts w:ascii="Times" w:eastAsia="Times" w:hAnsi="Times" w:cs="Times"/>
                <w:b/>
                <w:i/>
                <w:color w:val="000000"/>
              </w:rPr>
              <w:t xml:space="preserve"> minor (MF370525)</w:t>
            </w:r>
          </w:p>
        </w:tc>
        <w:tc>
          <w:tcPr>
            <w:tcW w:w="2035"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54B123A5" w14:textId="77777777" w:rsidR="00861E4E" w:rsidRDefault="0049238A">
            <w:pPr>
              <w:rPr>
                <w:rFonts w:ascii="Times" w:eastAsia="Times" w:hAnsi="Times" w:cs="Times"/>
                <w:b/>
                <w:color w:val="000000"/>
              </w:rPr>
            </w:pPr>
            <w:proofErr w:type="spellStart"/>
            <w:r>
              <w:rPr>
                <w:rFonts w:ascii="Times" w:eastAsia="Times" w:hAnsi="Times" w:cs="Times"/>
                <w:b/>
                <w:color w:val="000000"/>
              </w:rPr>
              <w:t>Procellariidae</w:t>
            </w:r>
            <w:proofErr w:type="spellEnd"/>
            <w:r>
              <w:rPr>
                <w:rFonts w:ascii="Times" w:eastAsia="Times" w:hAnsi="Times" w:cs="Times"/>
                <w:b/>
                <w:color w:val="000000"/>
              </w:rPr>
              <w:t xml:space="preserve"> sp.1 (family)</w:t>
            </w:r>
          </w:p>
        </w:tc>
        <w:tc>
          <w:tcPr>
            <w:tcW w:w="2035"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2AB1519A" w14:textId="77777777" w:rsidR="00861E4E" w:rsidRDefault="0049238A">
            <w:pPr>
              <w:rPr>
                <w:rFonts w:ascii="Times" w:eastAsia="Times" w:hAnsi="Times" w:cs="Times"/>
                <w:b/>
                <w:color w:val="000000"/>
              </w:rPr>
            </w:pPr>
            <w:proofErr w:type="spellStart"/>
            <w:r>
              <w:rPr>
                <w:rFonts w:ascii="Times" w:eastAsia="Times" w:hAnsi="Times" w:cs="Times"/>
                <w:b/>
                <w:color w:val="000000"/>
              </w:rPr>
              <w:t>Procellariidae</w:t>
            </w:r>
            <w:proofErr w:type="spellEnd"/>
            <w:r>
              <w:rPr>
                <w:rFonts w:ascii="Times" w:eastAsia="Times" w:hAnsi="Times" w:cs="Times"/>
                <w:b/>
                <w:color w:val="000000"/>
              </w:rPr>
              <w:t xml:space="preserve"> sp.2 (family)</w:t>
            </w:r>
          </w:p>
        </w:tc>
        <w:tc>
          <w:tcPr>
            <w:tcW w:w="2384"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6F94408F" w14:textId="77777777" w:rsidR="00861E4E" w:rsidRDefault="0049238A">
            <w:pPr>
              <w:rPr>
                <w:rFonts w:ascii="Times" w:eastAsia="Times" w:hAnsi="Times" w:cs="Times"/>
                <w:b/>
                <w:i/>
                <w:color w:val="000000"/>
              </w:rPr>
            </w:pPr>
            <w:proofErr w:type="spellStart"/>
            <w:r>
              <w:rPr>
                <w:rFonts w:ascii="Times" w:eastAsia="Times" w:hAnsi="Times" w:cs="Times"/>
                <w:b/>
                <w:i/>
                <w:color w:val="000000"/>
              </w:rPr>
              <w:t>Thalassarche</w:t>
            </w:r>
            <w:proofErr w:type="spellEnd"/>
            <w:r>
              <w:rPr>
                <w:rFonts w:ascii="Times" w:eastAsia="Times" w:hAnsi="Times" w:cs="Times"/>
                <w:b/>
                <w:i/>
                <w:color w:val="000000"/>
              </w:rPr>
              <w:t xml:space="preserve"> </w:t>
            </w:r>
            <w:proofErr w:type="spellStart"/>
            <w:r>
              <w:rPr>
                <w:rFonts w:ascii="Times" w:eastAsia="Times" w:hAnsi="Times" w:cs="Times"/>
                <w:b/>
                <w:i/>
                <w:color w:val="000000"/>
              </w:rPr>
              <w:t>melanophris</w:t>
            </w:r>
            <w:proofErr w:type="spellEnd"/>
            <w:r>
              <w:rPr>
                <w:rFonts w:ascii="Times" w:eastAsia="Times" w:hAnsi="Times" w:cs="Times"/>
                <w:b/>
                <w:i/>
                <w:color w:val="000000"/>
              </w:rPr>
              <w:t xml:space="preserve"> (AY158677)</w:t>
            </w:r>
          </w:p>
        </w:tc>
        <w:tc>
          <w:tcPr>
            <w:tcW w:w="1996" w:type="dxa"/>
            <w:tcBorders>
              <w:top w:val="single" w:sz="6" w:space="0" w:color="000000"/>
              <w:left w:val="single" w:sz="6" w:space="0" w:color="CCCCCC"/>
              <w:bottom w:val="single" w:sz="6" w:space="0" w:color="CCCCCC"/>
              <w:right w:val="single" w:sz="6" w:space="0" w:color="CCCCCC"/>
            </w:tcBorders>
            <w:vAlign w:val="bottom"/>
          </w:tcPr>
          <w:p w14:paraId="257D8FF5" w14:textId="77777777" w:rsidR="00861E4E" w:rsidRDefault="0049238A">
            <w:pPr>
              <w:rPr>
                <w:rFonts w:ascii="Times" w:eastAsia="Times" w:hAnsi="Times" w:cs="Times"/>
                <w:b/>
                <w:i/>
              </w:rPr>
            </w:pPr>
            <w:r>
              <w:rPr>
                <w:rFonts w:ascii="Times" w:eastAsia="Times" w:hAnsi="Times" w:cs="Times"/>
                <w:b/>
                <w:i/>
              </w:rPr>
              <w:t xml:space="preserve">Sterna </w:t>
            </w:r>
            <w:proofErr w:type="spellStart"/>
            <w:r>
              <w:rPr>
                <w:rFonts w:ascii="Times" w:eastAsia="Times" w:hAnsi="Times" w:cs="Times"/>
                <w:b/>
                <w:i/>
              </w:rPr>
              <w:t>bergii</w:t>
            </w:r>
            <w:proofErr w:type="spellEnd"/>
            <w:r>
              <w:rPr>
                <w:rFonts w:ascii="Times" w:eastAsia="Times" w:hAnsi="Times" w:cs="Times"/>
                <w:b/>
              </w:rPr>
              <w:t xml:space="preserve"> (MH006905.1)</w:t>
            </w:r>
          </w:p>
        </w:tc>
      </w:tr>
      <w:tr w:rsidR="00861E4E" w14:paraId="7757726C" w14:textId="77777777">
        <w:trPr>
          <w:trHeight w:val="279"/>
        </w:trPr>
        <w:tc>
          <w:tcPr>
            <w:tcW w:w="374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855628F" w14:textId="77777777" w:rsidR="00861E4E" w:rsidRDefault="0049238A">
            <w:pPr>
              <w:rPr>
                <w:rFonts w:ascii="Times" w:eastAsia="Times" w:hAnsi="Times" w:cs="Times"/>
                <w:b/>
                <w:color w:val="000000"/>
              </w:rPr>
            </w:pPr>
            <w:r>
              <w:rPr>
                <w:rFonts w:ascii="Times" w:eastAsia="Times" w:hAnsi="Times" w:cs="Times"/>
                <w:b/>
                <w:color w:val="000000"/>
              </w:rPr>
              <w:t>OTU ID</w:t>
            </w:r>
          </w:p>
        </w:tc>
        <w:tc>
          <w:tcPr>
            <w:tcW w:w="200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EB2D8A5" w14:textId="77777777" w:rsidR="00861E4E" w:rsidRDefault="0049238A">
            <w:pPr>
              <w:rPr>
                <w:rFonts w:ascii="Times" w:eastAsia="Times" w:hAnsi="Times" w:cs="Times"/>
                <w:b/>
                <w:color w:val="000000"/>
              </w:rPr>
            </w:pPr>
            <w:r>
              <w:rPr>
                <w:rFonts w:ascii="Times" w:eastAsia="Times" w:hAnsi="Times" w:cs="Times"/>
                <w:b/>
                <w:color w:val="000000"/>
              </w:rPr>
              <w:t>OTU_1</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E2E23D5" w14:textId="77777777" w:rsidR="00861E4E" w:rsidRDefault="0049238A">
            <w:pPr>
              <w:rPr>
                <w:rFonts w:ascii="Times" w:eastAsia="Times" w:hAnsi="Times" w:cs="Times"/>
                <w:b/>
                <w:color w:val="000000"/>
              </w:rPr>
            </w:pPr>
            <w:r>
              <w:rPr>
                <w:rFonts w:ascii="Times" w:eastAsia="Times" w:hAnsi="Times" w:cs="Times"/>
                <w:b/>
                <w:color w:val="000000"/>
              </w:rPr>
              <w:t>OTU_2</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B217FD1" w14:textId="77777777" w:rsidR="00861E4E" w:rsidRDefault="0049238A">
            <w:pPr>
              <w:rPr>
                <w:rFonts w:ascii="Times" w:eastAsia="Times" w:hAnsi="Times" w:cs="Times"/>
                <w:b/>
                <w:color w:val="000000"/>
              </w:rPr>
            </w:pPr>
            <w:r>
              <w:rPr>
                <w:rFonts w:ascii="Times" w:eastAsia="Times" w:hAnsi="Times" w:cs="Times"/>
                <w:b/>
                <w:color w:val="000000"/>
              </w:rPr>
              <w:t>OTU_3</w:t>
            </w:r>
          </w:p>
        </w:tc>
        <w:tc>
          <w:tcPr>
            <w:tcW w:w="238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F313BCF" w14:textId="77777777" w:rsidR="00861E4E" w:rsidRDefault="0049238A">
            <w:pPr>
              <w:rPr>
                <w:rFonts w:ascii="Times" w:eastAsia="Times" w:hAnsi="Times" w:cs="Times"/>
                <w:b/>
                <w:color w:val="000000"/>
              </w:rPr>
            </w:pPr>
            <w:r>
              <w:rPr>
                <w:rFonts w:ascii="Times" w:eastAsia="Times" w:hAnsi="Times" w:cs="Times"/>
                <w:b/>
                <w:color w:val="000000"/>
              </w:rPr>
              <w:t>OTU_4</w:t>
            </w:r>
          </w:p>
        </w:tc>
        <w:tc>
          <w:tcPr>
            <w:tcW w:w="199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ED04798" w14:textId="77777777" w:rsidR="00861E4E" w:rsidRDefault="0049238A">
            <w:pPr>
              <w:rPr>
                <w:rFonts w:ascii="Times" w:eastAsia="Times" w:hAnsi="Times" w:cs="Times"/>
                <w:b/>
              </w:rPr>
            </w:pPr>
            <w:r>
              <w:rPr>
                <w:rFonts w:ascii="Times" w:eastAsia="Times" w:hAnsi="Times" w:cs="Times"/>
                <w:b/>
              </w:rPr>
              <w:t>OTU_5</w:t>
            </w:r>
          </w:p>
        </w:tc>
      </w:tr>
      <w:tr w:rsidR="00861E4E" w14:paraId="4830306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0CDA220" w14:textId="77777777" w:rsidR="00861E4E" w:rsidRDefault="0049238A">
            <w:pPr>
              <w:rPr>
                <w:rFonts w:ascii="Times" w:eastAsia="Times" w:hAnsi="Times" w:cs="Times"/>
                <w:color w:val="000000"/>
              </w:rPr>
            </w:pPr>
            <w:r>
              <w:rPr>
                <w:rFonts w:ascii="Times" w:eastAsia="Times" w:hAnsi="Times" w:cs="Times"/>
                <w:color w:val="000000"/>
              </w:rPr>
              <w:t>CBW1_16_7_S78_Bird12sB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D1A06F" w14:textId="77777777" w:rsidR="00861E4E" w:rsidRDefault="0049238A">
            <w:pPr>
              <w:jc w:val="right"/>
              <w:rPr>
                <w:rFonts w:ascii="Times" w:eastAsia="Times" w:hAnsi="Times" w:cs="Times"/>
                <w:color w:val="000000"/>
              </w:rPr>
            </w:pPr>
            <w:r>
              <w:rPr>
                <w:rFonts w:ascii="Times" w:eastAsia="Times" w:hAnsi="Times" w:cs="Times"/>
                <w:color w:val="000000"/>
              </w:rPr>
              <w:t>5520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4049113"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E3E5C12"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95EF408"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AC4BA69"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59B997B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BBCB1BB" w14:textId="77777777" w:rsidR="00861E4E" w:rsidRDefault="0049238A">
            <w:pPr>
              <w:rPr>
                <w:rFonts w:ascii="Times" w:eastAsia="Times" w:hAnsi="Times" w:cs="Times"/>
                <w:color w:val="000000"/>
              </w:rPr>
            </w:pPr>
            <w:r>
              <w:rPr>
                <w:rFonts w:ascii="Times" w:eastAsia="Times" w:hAnsi="Times" w:cs="Times"/>
                <w:color w:val="000000"/>
              </w:rPr>
              <w:t>CBW1_16_13_S81_Bird12sB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0FB517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471FA4F"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39C70A1"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399B8B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B50116E"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7F1AA0C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FFDC010" w14:textId="77777777" w:rsidR="00861E4E" w:rsidRDefault="0049238A">
            <w:pPr>
              <w:rPr>
                <w:rFonts w:ascii="Times" w:eastAsia="Times" w:hAnsi="Times" w:cs="Times"/>
                <w:color w:val="000000"/>
              </w:rPr>
            </w:pPr>
            <w:r>
              <w:rPr>
                <w:rFonts w:ascii="Times" w:eastAsia="Times" w:hAnsi="Times" w:cs="Times"/>
                <w:color w:val="000000"/>
              </w:rPr>
              <w:t>CBW1_17_5_S91_Bird12sB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4BE0054"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81F5A2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5D34B03"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5F183B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D55C95C"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C39A168"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9670F2" w14:textId="77777777" w:rsidR="00861E4E" w:rsidRDefault="0049238A">
            <w:pPr>
              <w:rPr>
                <w:rFonts w:ascii="Times" w:eastAsia="Times" w:hAnsi="Times" w:cs="Times"/>
                <w:color w:val="000000"/>
              </w:rPr>
            </w:pPr>
            <w:r>
              <w:rPr>
                <w:rFonts w:ascii="Times" w:eastAsia="Times" w:hAnsi="Times" w:cs="Times"/>
                <w:color w:val="000000"/>
              </w:rPr>
              <w:t>CBW1_17_9_S92_Bird12sB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577C39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964860"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663554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CB6CC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19861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7EA69BA"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9F1DB16" w14:textId="77777777" w:rsidR="00861E4E" w:rsidRDefault="0049238A">
            <w:pPr>
              <w:rPr>
                <w:rFonts w:ascii="Times" w:eastAsia="Times" w:hAnsi="Times" w:cs="Times"/>
                <w:color w:val="000000"/>
              </w:rPr>
            </w:pPr>
            <w:r>
              <w:rPr>
                <w:rFonts w:ascii="Times" w:eastAsia="Times" w:hAnsi="Times" w:cs="Times"/>
                <w:color w:val="000000"/>
              </w:rPr>
              <w:t>CBW1_17_10_S93_Bird12sB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6EBFB1" w14:textId="77777777" w:rsidR="00861E4E" w:rsidRDefault="0049238A">
            <w:pPr>
              <w:jc w:val="right"/>
              <w:rPr>
                <w:rFonts w:ascii="Times" w:eastAsia="Times" w:hAnsi="Times" w:cs="Times"/>
                <w:color w:val="000000"/>
              </w:rPr>
            </w:pPr>
            <w:r>
              <w:rPr>
                <w:rFonts w:ascii="Times" w:eastAsia="Times" w:hAnsi="Times" w:cs="Times"/>
                <w:color w:val="000000"/>
              </w:rPr>
              <w:t>159</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9BCEE4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00EC355"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168791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FFAE9DC"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2AA8FC9"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6E6BF03" w14:textId="77777777" w:rsidR="00861E4E" w:rsidRDefault="0049238A">
            <w:pPr>
              <w:rPr>
                <w:rFonts w:ascii="Times" w:eastAsia="Times" w:hAnsi="Times" w:cs="Times"/>
                <w:color w:val="000000"/>
              </w:rPr>
            </w:pPr>
            <w:r>
              <w:rPr>
                <w:rFonts w:ascii="Times" w:eastAsia="Times" w:hAnsi="Times" w:cs="Times"/>
                <w:color w:val="000000"/>
              </w:rPr>
              <w:t>CBW1_17_12_S94_Bird12sB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D3ACA01" w14:textId="77777777" w:rsidR="00861E4E" w:rsidRDefault="0049238A">
            <w:pPr>
              <w:jc w:val="right"/>
              <w:rPr>
                <w:rFonts w:ascii="Times" w:eastAsia="Times" w:hAnsi="Times" w:cs="Times"/>
                <w:color w:val="000000"/>
              </w:rPr>
            </w:pPr>
            <w:r>
              <w:rPr>
                <w:rFonts w:ascii="Times" w:eastAsia="Times" w:hAnsi="Times" w:cs="Times"/>
                <w:color w:val="000000"/>
              </w:rPr>
              <w:t>12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364622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1556B2"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ABA1D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16B766B"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06C09DA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5ACC3E" w14:textId="77777777" w:rsidR="00861E4E" w:rsidRDefault="0049238A">
            <w:pPr>
              <w:rPr>
                <w:rFonts w:ascii="Times" w:eastAsia="Times" w:hAnsi="Times" w:cs="Times"/>
                <w:color w:val="000000"/>
              </w:rPr>
            </w:pPr>
            <w:r>
              <w:rPr>
                <w:rFonts w:ascii="Times" w:eastAsia="Times" w:hAnsi="Times" w:cs="Times"/>
                <w:color w:val="000000"/>
              </w:rPr>
              <w:t>CBW1_17_17_S95_Bird12sB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A5A2AAC"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023D6E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9F7FF8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A1372B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724B85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A38E47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66BC98F" w14:textId="77777777" w:rsidR="00861E4E" w:rsidRDefault="0049238A">
            <w:pPr>
              <w:rPr>
                <w:rFonts w:ascii="Times" w:eastAsia="Times" w:hAnsi="Times" w:cs="Times"/>
                <w:color w:val="000000"/>
              </w:rPr>
            </w:pPr>
            <w:r>
              <w:rPr>
                <w:rFonts w:ascii="Times" w:eastAsia="Times" w:hAnsi="Times" w:cs="Times"/>
                <w:color w:val="000000"/>
              </w:rPr>
              <w:t>CBW9_15_1_S75_Bird12sB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02042E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0B34420"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8495FE9" w14:textId="77777777" w:rsidR="00861E4E" w:rsidRDefault="0049238A">
            <w:pPr>
              <w:jc w:val="right"/>
              <w:rPr>
                <w:rFonts w:ascii="Times" w:eastAsia="Times" w:hAnsi="Times" w:cs="Times"/>
                <w:color w:val="000000"/>
              </w:rPr>
            </w:pPr>
            <w:r>
              <w:rPr>
                <w:rFonts w:ascii="Times" w:eastAsia="Times" w:hAnsi="Times" w:cs="Times"/>
                <w:color w:val="000000"/>
              </w:rPr>
              <w:t>3890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1F130C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CE938E7"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6E2EEFD"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3A07374" w14:textId="77777777" w:rsidR="00861E4E" w:rsidRDefault="0049238A">
            <w:pPr>
              <w:rPr>
                <w:rFonts w:ascii="Times" w:eastAsia="Times" w:hAnsi="Times" w:cs="Times"/>
                <w:color w:val="000000"/>
              </w:rPr>
            </w:pPr>
            <w:r>
              <w:rPr>
                <w:rFonts w:ascii="Times" w:eastAsia="Times" w:hAnsi="Times" w:cs="Times"/>
                <w:color w:val="000000"/>
              </w:rPr>
              <w:t>CBW9_15_4_S76_Bird12sB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D7A1005"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EC5525A" w14:textId="77777777" w:rsidR="00861E4E" w:rsidRDefault="0049238A">
            <w:pPr>
              <w:jc w:val="right"/>
              <w:rPr>
                <w:rFonts w:ascii="Times" w:eastAsia="Times" w:hAnsi="Times" w:cs="Times"/>
                <w:color w:val="000000"/>
              </w:rPr>
            </w:pPr>
            <w:r>
              <w:rPr>
                <w:rFonts w:ascii="Times" w:eastAsia="Times" w:hAnsi="Times" w:cs="Times"/>
                <w:color w:val="000000"/>
              </w:rPr>
              <w:t>5</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2F52BED"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2A2E5D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58FCB1"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2612ACF"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AF72DD5" w14:textId="77777777" w:rsidR="00861E4E" w:rsidRDefault="0049238A">
            <w:pPr>
              <w:rPr>
                <w:rFonts w:ascii="Times" w:eastAsia="Times" w:hAnsi="Times" w:cs="Times"/>
                <w:color w:val="000000"/>
              </w:rPr>
            </w:pPr>
            <w:r>
              <w:rPr>
                <w:rFonts w:ascii="Times" w:eastAsia="Times" w:hAnsi="Times" w:cs="Times"/>
                <w:color w:val="000000"/>
              </w:rPr>
              <w:t>CBW9_15_5_S77_Bird12sB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7A640FD"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017E016" w14:textId="77777777" w:rsidR="00861E4E" w:rsidRDefault="0049238A">
            <w:pPr>
              <w:jc w:val="right"/>
              <w:rPr>
                <w:rFonts w:ascii="Times" w:eastAsia="Times" w:hAnsi="Times" w:cs="Times"/>
                <w:color w:val="000000"/>
              </w:rPr>
            </w:pPr>
            <w:r>
              <w:rPr>
                <w:rFonts w:ascii="Times" w:eastAsia="Times" w:hAnsi="Times" w:cs="Times"/>
                <w:color w:val="000000"/>
              </w:rPr>
              <w:t>3302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EFC6BF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4C75AA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EE2DD4"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8E57B8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B4065D" w14:textId="77777777" w:rsidR="00861E4E" w:rsidRDefault="0049238A">
            <w:pPr>
              <w:rPr>
                <w:rFonts w:ascii="Times" w:eastAsia="Times" w:hAnsi="Times" w:cs="Times"/>
                <w:color w:val="000000"/>
              </w:rPr>
            </w:pPr>
            <w:r>
              <w:rPr>
                <w:rFonts w:ascii="Times" w:eastAsia="Times" w:hAnsi="Times" w:cs="Times"/>
                <w:color w:val="000000"/>
              </w:rPr>
              <w:t>CBW9_16_1_S83_Bird12sB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964FC5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2319EA7"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A028B0" w14:textId="77777777" w:rsidR="00861E4E" w:rsidRDefault="0049238A">
            <w:pPr>
              <w:jc w:val="right"/>
              <w:rPr>
                <w:rFonts w:ascii="Times" w:eastAsia="Times" w:hAnsi="Times" w:cs="Times"/>
                <w:color w:val="000000"/>
              </w:rPr>
            </w:pPr>
            <w:r>
              <w:rPr>
                <w:rFonts w:ascii="Times" w:eastAsia="Times" w:hAnsi="Times" w:cs="Times"/>
                <w:color w:val="000000"/>
              </w:rPr>
              <w:t>3</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F45AE5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F3F427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7FF52AE"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C037D8" w14:textId="77777777" w:rsidR="00861E4E" w:rsidRDefault="0049238A">
            <w:pPr>
              <w:rPr>
                <w:rFonts w:ascii="Times" w:eastAsia="Times" w:hAnsi="Times" w:cs="Times"/>
                <w:color w:val="000000"/>
              </w:rPr>
            </w:pPr>
            <w:r>
              <w:rPr>
                <w:rFonts w:ascii="Times" w:eastAsia="Times" w:hAnsi="Times" w:cs="Times"/>
                <w:color w:val="000000"/>
              </w:rPr>
              <w:t>CBW9_16_2_S84_Bird12sB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2B187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B571DAB" w14:textId="77777777" w:rsidR="00861E4E" w:rsidRDefault="0049238A">
            <w:pPr>
              <w:jc w:val="right"/>
              <w:rPr>
                <w:rFonts w:ascii="Times" w:eastAsia="Times" w:hAnsi="Times" w:cs="Times"/>
                <w:color w:val="000000"/>
              </w:rPr>
            </w:pPr>
            <w:r>
              <w:rPr>
                <w:rFonts w:ascii="Times" w:eastAsia="Times" w:hAnsi="Times" w:cs="Times"/>
                <w:color w:val="000000"/>
              </w:rPr>
              <w:t>9094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81A140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B7FCBA0"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0B3ACF7"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FE46F76"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913939D" w14:textId="77777777" w:rsidR="00861E4E" w:rsidRDefault="0049238A">
            <w:pPr>
              <w:rPr>
                <w:rFonts w:ascii="Times" w:eastAsia="Times" w:hAnsi="Times" w:cs="Times"/>
                <w:color w:val="000000"/>
              </w:rPr>
            </w:pPr>
            <w:r>
              <w:rPr>
                <w:rFonts w:ascii="Times" w:eastAsia="Times" w:hAnsi="Times" w:cs="Times"/>
                <w:color w:val="000000"/>
              </w:rPr>
              <w:t>CBW9_16_3_S85_Bird12sB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F129C9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80D38CD" w14:textId="77777777" w:rsidR="00861E4E" w:rsidRDefault="0049238A">
            <w:pPr>
              <w:jc w:val="right"/>
              <w:rPr>
                <w:rFonts w:ascii="Times" w:eastAsia="Times" w:hAnsi="Times" w:cs="Times"/>
                <w:color w:val="000000"/>
              </w:rPr>
            </w:pPr>
            <w:r>
              <w:rPr>
                <w:rFonts w:ascii="Times" w:eastAsia="Times" w:hAnsi="Times" w:cs="Times"/>
                <w:color w:val="000000"/>
              </w:rPr>
              <w:t>3</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E48C6F2"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9050DC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1EE594B"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3B158AF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994B3D9" w14:textId="77777777" w:rsidR="00861E4E" w:rsidRDefault="0049238A">
            <w:pPr>
              <w:rPr>
                <w:rFonts w:ascii="Times" w:eastAsia="Times" w:hAnsi="Times" w:cs="Times"/>
                <w:color w:val="000000"/>
              </w:rPr>
            </w:pPr>
            <w:r>
              <w:rPr>
                <w:rFonts w:ascii="Times" w:eastAsia="Times" w:hAnsi="Times" w:cs="Times"/>
                <w:color w:val="000000"/>
              </w:rPr>
              <w:t>CBW9_16_4_S86_Bird12sB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8C44539" w14:textId="77777777" w:rsidR="00861E4E" w:rsidRDefault="0049238A">
            <w:pPr>
              <w:jc w:val="right"/>
              <w:rPr>
                <w:rFonts w:ascii="Times" w:eastAsia="Times" w:hAnsi="Times" w:cs="Times"/>
                <w:color w:val="000000"/>
              </w:rPr>
            </w:pPr>
            <w:r>
              <w:rPr>
                <w:rFonts w:ascii="Times" w:eastAsia="Times" w:hAnsi="Times" w:cs="Times"/>
                <w:color w:val="000000"/>
              </w:rPr>
              <w:t>5</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CA0A128" w14:textId="77777777" w:rsidR="00861E4E" w:rsidRDefault="0049238A">
            <w:pPr>
              <w:jc w:val="right"/>
              <w:rPr>
                <w:rFonts w:ascii="Times" w:eastAsia="Times" w:hAnsi="Times" w:cs="Times"/>
                <w:color w:val="000000"/>
              </w:rPr>
            </w:pPr>
            <w:r>
              <w:rPr>
                <w:rFonts w:ascii="Times" w:eastAsia="Times" w:hAnsi="Times" w:cs="Times"/>
                <w:color w:val="000000"/>
              </w:rPr>
              <w:t>3</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953425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A24D008"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14DA73D"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4E502C3E"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4808A88" w14:textId="77777777" w:rsidR="00861E4E" w:rsidRDefault="0049238A">
            <w:pPr>
              <w:rPr>
                <w:rFonts w:ascii="Times" w:eastAsia="Times" w:hAnsi="Times" w:cs="Times"/>
                <w:color w:val="000000"/>
              </w:rPr>
            </w:pPr>
            <w:r>
              <w:rPr>
                <w:rFonts w:ascii="Times" w:eastAsia="Times" w:hAnsi="Times" w:cs="Times"/>
                <w:color w:val="000000"/>
              </w:rPr>
              <w:t>CBW9_16_5_S87_Bird12sB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24F5FB9" w14:textId="77777777" w:rsidR="00861E4E" w:rsidRDefault="0049238A">
            <w:pPr>
              <w:jc w:val="right"/>
              <w:rPr>
                <w:rFonts w:ascii="Times" w:eastAsia="Times" w:hAnsi="Times" w:cs="Times"/>
                <w:color w:val="000000"/>
              </w:rPr>
            </w:pPr>
            <w:r>
              <w:rPr>
                <w:rFonts w:ascii="Times" w:eastAsia="Times" w:hAnsi="Times" w:cs="Times"/>
                <w:color w:val="000000"/>
              </w:rPr>
              <w:t>6348</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A17E74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210ECB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E569C85" w14:textId="77777777" w:rsidR="00861E4E" w:rsidRDefault="0049238A">
            <w:pPr>
              <w:jc w:val="right"/>
              <w:rPr>
                <w:rFonts w:ascii="Times" w:eastAsia="Times" w:hAnsi="Times" w:cs="Times"/>
                <w:color w:val="000000"/>
              </w:rPr>
            </w:pPr>
            <w:r>
              <w:rPr>
                <w:rFonts w:ascii="Times" w:eastAsia="Times" w:hAnsi="Times" w:cs="Times"/>
                <w:color w:val="000000"/>
              </w:rPr>
              <w:t>1599</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BBF8B50"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041EC87C"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4BE187E" w14:textId="77777777" w:rsidR="00861E4E" w:rsidRDefault="0049238A">
            <w:pPr>
              <w:rPr>
                <w:rFonts w:ascii="Times" w:eastAsia="Times" w:hAnsi="Times" w:cs="Times"/>
                <w:color w:val="000000"/>
              </w:rPr>
            </w:pPr>
            <w:r>
              <w:rPr>
                <w:rFonts w:ascii="Times" w:eastAsia="Times" w:hAnsi="Times" w:cs="Times"/>
                <w:color w:val="000000"/>
              </w:rPr>
              <w:t>CBW9_16_11_S90_Bird12sB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BE8F09"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8823074"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5897FFF"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0039C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B51620"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F4972FD"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BFDDE18" w14:textId="77777777" w:rsidR="00861E4E" w:rsidRDefault="0049238A">
            <w:pPr>
              <w:rPr>
                <w:rFonts w:ascii="Times" w:eastAsia="Times" w:hAnsi="Times" w:cs="Times"/>
                <w:color w:val="000000"/>
              </w:rPr>
            </w:pPr>
            <w:r>
              <w:rPr>
                <w:rFonts w:ascii="Times" w:eastAsia="Times" w:hAnsi="Times" w:cs="Times"/>
                <w:color w:val="000000"/>
              </w:rPr>
              <w:t>MI9_16_11_S100_Bird12sB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53DF62A"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51992FB"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1288C5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9CA179"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2EB7DE5" w14:textId="77777777" w:rsidR="00861E4E" w:rsidRDefault="0049238A">
            <w:pPr>
              <w:jc w:val="right"/>
              <w:rPr>
                <w:rFonts w:ascii="Times" w:eastAsia="Times" w:hAnsi="Times" w:cs="Times"/>
              </w:rPr>
            </w:pPr>
            <w:r>
              <w:rPr>
                <w:rFonts w:ascii="Times" w:eastAsia="Times" w:hAnsi="Times" w:cs="Times"/>
              </w:rPr>
              <w:t>16</w:t>
            </w:r>
          </w:p>
        </w:tc>
      </w:tr>
      <w:tr w:rsidR="00861E4E" w14:paraId="7049234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FCD219D" w14:textId="77777777" w:rsidR="00861E4E" w:rsidRDefault="0049238A">
            <w:pPr>
              <w:rPr>
                <w:rFonts w:ascii="Times" w:eastAsia="Times" w:hAnsi="Times" w:cs="Times"/>
                <w:color w:val="000000"/>
              </w:rPr>
            </w:pPr>
            <w:r>
              <w:rPr>
                <w:rFonts w:ascii="Times" w:eastAsia="Times" w:hAnsi="Times" w:cs="Times"/>
                <w:color w:val="000000"/>
              </w:rPr>
              <w:t>MI1_17_5_S102_Bird12sB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B8F5C60" w14:textId="77777777" w:rsidR="00861E4E" w:rsidRDefault="0049238A">
            <w:pPr>
              <w:jc w:val="right"/>
              <w:rPr>
                <w:rFonts w:ascii="Times" w:eastAsia="Times" w:hAnsi="Times" w:cs="Times"/>
                <w:color w:val="000000"/>
              </w:rPr>
            </w:pPr>
            <w:r>
              <w:rPr>
                <w:rFonts w:ascii="Times" w:eastAsia="Times" w:hAnsi="Times" w:cs="Times"/>
                <w:color w:val="000000"/>
              </w:rPr>
              <w:t>4415</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D7AEA3"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E535BEF"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EFACCE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6943F32"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8AA3583"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0DA3008" w14:textId="77777777" w:rsidR="00861E4E" w:rsidRDefault="0049238A">
            <w:pPr>
              <w:rPr>
                <w:rFonts w:ascii="Times" w:eastAsia="Times" w:hAnsi="Times" w:cs="Times"/>
                <w:color w:val="000000"/>
              </w:rPr>
            </w:pPr>
            <w:r>
              <w:rPr>
                <w:rFonts w:ascii="Times" w:eastAsia="Times" w:hAnsi="Times" w:cs="Times"/>
                <w:color w:val="000000"/>
              </w:rPr>
              <w:t>MI1_17_6_S103_Bird12sB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717E66" w14:textId="77777777" w:rsidR="00861E4E" w:rsidRDefault="0049238A">
            <w:pPr>
              <w:jc w:val="right"/>
              <w:rPr>
                <w:rFonts w:ascii="Times" w:eastAsia="Times" w:hAnsi="Times" w:cs="Times"/>
                <w:color w:val="000000"/>
              </w:rPr>
            </w:pPr>
            <w:r>
              <w:rPr>
                <w:rFonts w:ascii="Times" w:eastAsia="Times" w:hAnsi="Times" w:cs="Times"/>
                <w:color w:val="000000"/>
              </w:rPr>
              <w:t>894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60ABA3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4969B6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0D5C7CA"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5E81E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6E885262" w14:textId="77777777">
        <w:trPr>
          <w:trHeight w:val="279"/>
        </w:trPr>
        <w:tc>
          <w:tcPr>
            <w:tcW w:w="374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4D3BE14" w14:textId="77777777" w:rsidR="00861E4E" w:rsidRDefault="0049238A">
            <w:pPr>
              <w:rPr>
                <w:rFonts w:ascii="Times" w:eastAsia="Times" w:hAnsi="Times" w:cs="Times"/>
                <w:color w:val="000000"/>
              </w:rPr>
            </w:pPr>
            <w:r>
              <w:rPr>
                <w:rFonts w:ascii="Times" w:eastAsia="Times" w:hAnsi="Times" w:cs="Times"/>
                <w:color w:val="000000"/>
              </w:rPr>
              <w:t>MI1_17_8_S104_Bird12sB</w:t>
            </w:r>
          </w:p>
        </w:tc>
        <w:tc>
          <w:tcPr>
            <w:tcW w:w="200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A2FD6C9" w14:textId="77777777" w:rsidR="00861E4E" w:rsidRDefault="0049238A">
            <w:pPr>
              <w:jc w:val="right"/>
              <w:rPr>
                <w:rFonts w:ascii="Times" w:eastAsia="Times" w:hAnsi="Times" w:cs="Times"/>
                <w:color w:val="000000"/>
              </w:rPr>
            </w:pPr>
            <w:r>
              <w:rPr>
                <w:rFonts w:ascii="Times" w:eastAsia="Times" w:hAnsi="Times" w:cs="Times"/>
                <w:color w:val="000000"/>
              </w:rPr>
              <w:t>206</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484FCED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8BEBE3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893E8A0"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D4FEEC9"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5B7FD7DB"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CD70BC" w14:textId="77777777" w:rsidR="00861E4E" w:rsidRDefault="0049238A">
            <w:pPr>
              <w:rPr>
                <w:rFonts w:ascii="Times" w:eastAsia="Times" w:hAnsi="Times" w:cs="Times"/>
                <w:color w:val="000000"/>
              </w:rPr>
            </w:pPr>
            <w:r>
              <w:rPr>
                <w:rFonts w:ascii="Times" w:eastAsia="Times" w:hAnsi="Times" w:cs="Times"/>
                <w:color w:val="000000"/>
              </w:rPr>
              <w:t>Total sequence abundance</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A6AD54F" w14:textId="77777777" w:rsidR="00861E4E" w:rsidRDefault="0049238A">
            <w:pPr>
              <w:jc w:val="right"/>
              <w:rPr>
                <w:rFonts w:ascii="Times" w:eastAsia="Times" w:hAnsi="Times" w:cs="Times"/>
                <w:color w:val="000000"/>
              </w:rPr>
            </w:pPr>
            <w:r>
              <w:rPr>
                <w:rFonts w:ascii="Times" w:eastAsia="Times" w:hAnsi="Times" w:cs="Times"/>
                <w:color w:val="000000"/>
              </w:rPr>
              <w:t>17558</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F85F8A9" w14:textId="77777777" w:rsidR="00861E4E" w:rsidRDefault="0049238A">
            <w:pPr>
              <w:jc w:val="right"/>
              <w:rPr>
                <w:rFonts w:ascii="Times" w:eastAsia="Times" w:hAnsi="Times" w:cs="Times"/>
                <w:color w:val="000000"/>
              </w:rPr>
            </w:pPr>
            <w:r>
              <w:rPr>
                <w:rFonts w:ascii="Times" w:eastAsia="Times" w:hAnsi="Times" w:cs="Times"/>
                <w:color w:val="000000"/>
              </w:rPr>
              <w:t>12413</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1A157BE" w14:textId="77777777" w:rsidR="00861E4E" w:rsidRDefault="0049238A">
            <w:pPr>
              <w:jc w:val="right"/>
              <w:rPr>
                <w:rFonts w:ascii="Times" w:eastAsia="Times" w:hAnsi="Times" w:cs="Times"/>
                <w:color w:val="000000"/>
              </w:rPr>
            </w:pPr>
            <w:r>
              <w:rPr>
                <w:rFonts w:ascii="Times" w:eastAsia="Times" w:hAnsi="Times" w:cs="Times"/>
                <w:color w:val="000000"/>
              </w:rPr>
              <w:t>3902</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5AFE087" w14:textId="77777777" w:rsidR="00861E4E" w:rsidRDefault="0049238A">
            <w:pPr>
              <w:jc w:val="right"/>
              <w:rPr>
                <w:rFonts w:ascii="Times" w:eastAsia="Times" w:hAnsi="Times" w:cs="Times"/>
                <w:color w:val="000000"/>
              </w:rPr>
            </w:pPr>
            <w:r>
              <w:rPr>
                <w:rFonts w:ascii="Times" w:eastAsia="Times" w:hAnsi="Times" w:cs="Times"/>
                <w:color w:val="000000"/>
              </w:rPr>
              <w:t>1598</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455FFB" w14:textId="77777777" w:rsidR="00861E4E" w:rsidRDefault="0049238A">
            <w:pPr>
              <w:jc w:val="right"/>
              <w:rPr>
                <w:rFonts w:ascii="Times" w:eastAsia="Times" w:hAnsi="Times" w:cs="Times"/>
                <w:color w:val="000000"/>
              </w:rPr>
            </w:pPr>
            <w:r>
              <w:rPr>
                <w:rFonts w:ascii="Times" w:eastAsia="Times" w:hAnsi="Times" w:cs="Times"/>
                <w:color w:val="000000"/>
              </w:rPr>
              <w:t>1</w:t>
            </w:r>
            <w:r>
              <w:rPr>
                <w:rFonts w:ascii="Times" w:eastAsia="Times" w:hAnsi="Times" w:cs="Times"/>
              </w:rPr>
              <w:t>6</w:t>
            </w:r>
          </w:p>
        </w:tc>
      </w:tr>
      <w:tr w:rsidR="00861E4E" w14:paraId="1EAB84F7" w14:textId="77777777">
        <w:trPr>
          <w:trHeight w:val="279"/>
        </w:trPr>
        <w:tc>
          <w:tcPr>
            <w:tcW w:w="374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288C4D3" w14:textId="77777777" w:rsidR="00861E4E" w:rsidRDefault="0049238A">
            <w:pPr>
              <w:rPr>
                <w:rFonts w:ascii="Times" w:eastAsia="Times" w:hAnsi="Times" w:cs="Times"/>
              </w:rPr>
            </w:pPr>
            <w:r>
              <w:rPr>
                <w:rFonts w:ascii="Times" w:eastAsia="Times" w:hAnsi="Times" w:cs="Times"/>
              </w:rPr>
              <w:t>Total of samples containing each seabird taxon (n)</w:t>
            </w:r>
          </w:p>
        </w:tc>
        <w:tc>
          <w:tcPr>
            <w:tcW w:w="200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3F3AB71" w14:textId="77777777" w:rsidR="00861E4E" w:rsidRDefault="0049238A">
            <w:pPr>
              <w:jc w:val="right"/>
              <w:rPr>
                <w:rFonts w:ascii="Times" w:eastAsia="Times" w:hAnsi="Times" w:cs="Times"/>
              </w:rPr>
            </w:pPr>
            <w:r>
              <w:rPr>
                <w:rFonts w:ascii="Times" w:eastAsia="Times" w:hAnsi="Times" w:cs="Times"/>
              </w:rPr>
              <w:t>10</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604F142" w14:textId="77777777" w:rsidR="00861E4E" w:rsidRDefault="0049238A">
            <w:pPr>
              <w:jc w:val="right"/>
              <w:rPr>
                <w:rFonts w:ascii="Times" w:eastAsia="Times" w:hAnsi="Times" w:cs="Times"/>
              </w:rPr>
            </w:pPr>
            <w:r>
              <w:rPr>
                <w:rFonts w:ascii="Times" w:eastAsia="Times" w:hAnsi="Times" w:cs="Times"/>
              </w:rPr>
              <w:t>8</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6A83755" w14:textId="77777777" w:rsidR="00861E4E" w:rsidRDefault="0049238A">
            <w:pPr>
              <w:jc w:val="right"/>
              <w:rPr>
                <w:rFonts w:ascii="Times" w:eastAsia="Times" w:hAnsi="Times" w:cs="Times"/>
              </w:rPr>
            </w:pPr>
            <w:r>
              <w:rPr>
                <w:rFonts w:ascii="Times" w:eastAsia="Times" w:hAnsi="Times" w:cs="Times"/>
              </w:rPr>
              <w:t>5</w:t>
            </w:r>
          </w:p>
        </w:tc>
        <w:tc>
          <w:tcPr>
            <w:tcW w:w="238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E5FA73A" w14:textId="77777777" w:rsidR="00861E4E" w:rsidRDefault="0049238A">
            <w:pPr>
              <w:jc w:val="right"/>
              <w:rPr>
                <w:rFonts w:ascii="Times" w:eastAsia="Times" w:hAnsi="Times" w:cs="Times"/>
              </w:rPr>
            </w:pPr>
            <w:r>
              <w:rPr>
                <w:rFonts w:ascii="Times" w:eastAsia="Times" w:hAnsi="Times" w:cs="Times"/>
              </w:rPr>
              <w:t>1</w:t>
            </w:r>
          </w:p>
        </w:tc>
        <w:tc>
          <w:tcPr>
            <w:tcW w:w="199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69F0C67" w14:textId="77777777" w:rsidR="00861E4E" w:rsidRDefault="0049238A">
            <w:pPr>
              <w:jc w:val="right"/>
              <w:rPr>
                <w:rFonts w:ascii="Times" w:eastAsia="Times" w:hAnsi="Times" w:cs="Times"/>
              </w:rPr>
            </w:pPr>
            <w:r>
              <w:rPr>
                <w:rFonts w:ascii="Times" w:eastAsia="Times" w:hAnsi="Times" w:cs="Times"/>
              </w:rPr>
              <w:t>1</w:t>
            </w:r>
          </w:p>
        </w:tc>
      </w:tr>
    </w:tbl>
    <w:p w14:paraId="3518BE64" w14:textId="77777777" w:rsidR="00861E4E" w:rsidRDefault="00861E4E">
      <w:pPr>
        <w:pBdr>
          <w:top w:val="nil"/>
          <w:left w:val="nil"/>
          <w:bottom w:val="nil"/>
          <w:right w:val="nil"/>
          <w:between w:val="nil"/>
        </w:pBdr>
        <w:spacing w:line="480" w:lineRule="auto"/>
        <w:rPr>
          <w:rFonts w:ascii="Times" w:eastAsia="Times" w:hAnsi="Times" w:cs="Times"/>
          <w:b/>
          <w:color w:val="000000"/>
        </w:rPr>
        <w:sectPr w:rsidR="00861E4E">
          <w:type w:val="continuous"/>
          <w:pgSz w:w="16840" w:h="11900" w:orient="landscape"/>
          <w:pgMar w:top="1440" w:right="1800" w:bottom="1440" w:left="1800" w:header="708" w:footer="708" w:gutter="0"/>
          <w:pgNumType w:start="1"/>
          <w:cols w:space="720"/>
        </w:sectPr>
      </w:pPr>
    </w:p>
    <w:p w14:paraId="114CC0D2" w14:textId="77777777" w:rsidR="00861E4E" w:rsidRDefault="00861E4E">
      <w:pPr>
        <w:pBdr>
          <w:top w:val="nil"/>
          <w:left w:val="nil"/>
          <w:bottom w:val="nil"/>
          <w:right w:val="nil"/>
          <w:between w:val="nil"/>
        </w:pBdr>
        <w:spacing w:line="480" w:lineRule="auto"/>
        <w:rPr>
          <w:b/>
          <w:color w:val="000000"/>
        </w:rPr>
      </w:pPr>
    </w:p>
    <w:p w14:paraId="488DFE7F" w14:textId="77777777" w:rsidR="00861E4E" w:rsidRDefault="0049238A">
      <w:pPr>
        <w:spacing w:line="480" w:lineRule="auto"/>
        <w:rPr>
          <w:rFonts w:ascii="Times" w:eastAsia="Times" w:hAnsi="Times" w:cs="Times"/>
        </w:rPr>
      </w:pPr>
      <w:r>
        <w:rPr>
          <w:rFonts w:ascii="Times" w:eastAsia="Times" w:hAnsi="Times" w:cs="Times"/>
          <w:noProof/>
        </w:rPr>
        <w:drawing>
          <wp:inline distT="114300" distB="114300" distL="114300" distR="114300" wp14:anchorId="1313F2C0" wp14:editId="7F5459C8">
            <wp:extent cx="5274000" cy="5270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9"/>
                    <a:srcRect/>
                    <a:stretch>
                      <a:fillRect/>
                    </a:stretch>
                  </pic:blipFill>
                  <pic:spPr>
                    <a:xfrm>
                      <a:off x="0" y="0"/>
                      <a:ext cx="5274000" cy="5270500"/>
                    </a:xfrm>
                    <a:prstGeom prst="rect">
                      <a:avLst/>
                    </a:prstGeom>
                    <a:ln/>
                  </pic:spPr>
                </pic:pic>
              </a:graphicData>
            </a:graphic>
          </wp:inline>
        </w:drawing>
      </w:r>
    </w:p>
    <w:p w14:paraId="0A692F8C" w14:textId="5B240102" w:rsidR="00861E4E" w:rsidRDefault="0049238A">
      <w:pPr>
        <w:spacing w:line="480" w:lineRule="auto"/>
        <w:rPr>
          <w:rFonts w:ascii="Times" w:eastAsia="Times" w:hAnsi="Times" w:cs="Times"/>
        </w:rPr>
      </w:pPr>
      <w:r>
        <w:rPr>
          <w:rFonts w:ascii="Times" w:eastAsia="Times" w:hAnsi="Times" w:cs="Times"/>
          <w:b/>
        </w:rPr>
        <w:t>Figure</w:t>
      </w:r>
      <w:r w:rsidR="00E75B75">
        <w:rPr>
          <w:rFonts w:ascii="Times" w:eastAsia="Times" w:hAnsi="Times" w:cs="Times"/>
          <w:b/>
        </w:rPr>
        <w:t xml:space="preserve"> S1</w:t>
      </w:r>
      <w:r>
        <w:rPr>
          <w:rFonts w:ascii="Times" w:eastAsia="Times" w:hAnsi="Times" w:cs="Times"/>
          <w:b/>
        </w:rPr>
        <w:t>.</w:t>
      </w:r>
      <w:r>
        <w:rPr>
          <w:rFonts w:ascii="Times" w:eastAsia="Times" w:hAnsi="Times" w:cs="Times"/>
        </w:rPr>
        <w:t xml:space="preserve"> Detections of a) seabird and b) little penguin diagnostic hard-parts (hp) and DNA (</w:t>
      </w:r>
      <w:proofErr w:type="spellStart"/>
      <w:r>
        <w:rPr>
          <w:rFonts w:ascii="Times" w:eastAsia="Times" w:hAnsi="Times" w:cs="Times"/>
        </w:rPr>
        <w:t>dna</w:t>
      </w:r>
      <w:proofErr w:type="spellEnd"/>
      <w:r>
        <w:rPr>
          <w:rFonts w:ascii="Times" w:eastAsia="Times" w:hAnsi="Times" w:cs="Times"/>
        </w:rPr>
        <w:t>) as a percentage of all samples (n = 99), reported for all DNA or ‘DNA (all)’ obtained from standard sequence quality filtering. We also present the seabird and penguin detections that occurred in samples containing abundant DNA or ‘DNA abundant’ (&gt; 99%, after sequence quality filtering. This enables the reporting of a range of estimates for the prevalence of seabirds and penguins obtained from long-nosed fur seal populations sampled, in relation to their presence or genetic abundance within samples.</w:t>
      </w:r>
    </w:p>
    <w:p w14:paraId="0051C66F" w14:textId="77777777" w:rsidR="00861E4E" w:rsidRDefault="00861E4E">
      <w:pPr>
        <w:spacing w:line="480" w:lineRule="auto"/>
        <w:rPr>
          <w:rFonts w:ascii="Times" w:eastAsia="Times" w:hAnsi="Times" w:cs="Times"/>
        </w:rPr>
      </w:pPr>
    </w:p>
    <w:p w14:paraId="5C36491E" w14:textId="77777777" w:rsidR="00861E4E" w:rsidRDefault="0049238A">
      <w:pPr>
        <w:pBdr>
          <w:top w:val="nil"/>
          <w:left w:val="nil"/>
          <w:bottom w:val="nil"/>
          <w:right w:val="nil"/>
          <w:between w:val="nil"/>
        </w:pBdr>
        <w:spacing w:line="480" w:lineRule="auto"/>
        <w:rPr>
          <w:b/>
          <w:color w:val="000000"/>
        </w:rPr>
      </w:pPr>
      <w:r>
        <w:rPr>
          <w:b/>
          <w:noProof/>
          <w:color w:val="000000"/>
        </w:rPr>
        <w:lastRenderedPageBreak/>
        <w:drawing>
          <wp:inline distT="0" distB="0" distL="0" distR="0" wp14:anchorId="62054A09" wp14:editId="7FF62930">
            <wp:extent cx="5270500" cy="527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270500" cy="5270500"/>
                    </a:xfrm>
                    <a:prstGeom prst="rect">
                      <a:avLst/>
                    </a:prstGeom>
                    <a:ln/>
                  </pic:spPr>
                </pic:pic>
              </a:graphicData>
            </a:graphic>
          </wp:inline>
        </w:drawing>
      </w:r>
    </w:p>
    <w:p w14:paraId="299FF7F7" w14:textId="43B48132" w:rsidR="00861E4E" w:rsidRDefault="0049238A">
      <w:pPr>
        <w:pBdr>
          <w:top w:val="nil"/>
          <w:left w:val="nil"/>
          <w:bottom w:val="nil"/>
          <w:right w:val="nil"/>
          <w:between w:val="nil"/>
        </w:pBdr>
        <w:spacing w:line="480" w:lineRule="auto"/>
        <w:rPr>
          <w:color w:val="000000"/>
        </w:rPr>
      </w:pPr>
      <w:r>
        <w:rPr>
          <w:b/>
          <w:color w:val="000000"/>
        </w:rPr>
        <w:t>Fig</w:t>
      </w:r>
      <w:r>
        <w:rPr>
          <w:b/>
        </w:rPr>
        <w:t>ure</w:t>
      </w:r>
      <w:r>
        <w:rPr>
          <w:b/>
          <w:color w:val="000000"/>
        </w:rPr>
        <w:t xml:space="preserve"> S</w:t>
      </w:r>
      <w:r w:rsidR="00E75B75">
        <w:rPr>
          <w:b/>
          <w:color w:val="000000"/>
        </w:rPr>
        <w:t>2</w:t>
      </w:r>
      <w:r>
        <w:rPr>
          <w:b/>
          <w:color w:val="000000"/>
        </w:rPr>
        <w:t>.</w:t>
      </w:r>
      <w:r>
        <w:rPr>
          <w:color w:val="000000"/>
        </w:rPr>
        <w:t xml:space="preserve"> Total abundance of DNA sequences obtained within samples</w:t>
      </w:r>
      <w:r w:rsidR="00545A49">
        <w:rPr>
          <w:color w:val="000000"/>
        </w:rPr>
        <w:t xml:space="preserve"> (n = 99),</w:t>
      </w:r>
      <w:r>
        <w:rPr>
          <w:color w:val="000000"/>
        </w:rPr>
        <w:t xml:space="preserve"> for</w:t>
      </w:r>
      <w:r w:rsidR="00545A49">
        <w:rPr>
          <w:color w:val="000000"/>
        </w:rPr>
        <w:t xml:space="preserve"> all</w:t>
      </w:r>
      <w:r>
        <w:rPr>
          <w:color w:val="000000"/>
        </w:rPr>
        <w:t xml:space="preserve"> five seabird taxa</w:t>
      </w:r>
      <w:r w:rsidR="00545A49">
        <w:rPr>
          <w:color w:val="000000"/>
        </w:rPr>
        <w:t xml:space="preserve"> and after sequence quality filtering procedures described in section S1.3.</w:t>
      </w:r>
    </w:p>
    <w:p w14:paraId="78F88E73" w14:textId="77777777" w:rsidR="00861E4E" w:rsidRDefault="0049238A">
      <w:pPr>
        <w:pBdr>
          <w:top w:val="nil"/>
          <w:left w:val="nil"/>
          <w:bottom w:val="nil"/>
          <w:right w:val="nil"/>
          <w:between w:val="nil"/>
        </w:pBdr>
        <w:spacing w:line="480" w:lineRule="auto"/>
        <w:rPr>
          <w:color w:val="000000"/>
        </w:rPr>
      </w:pPr>
      <w:r>
        <w:rPr>
          <w:b/>
          <w:noProof/>
          <w:color w:val="000000"/>
        </w:rPr>
        <w:lastRenderedPageBreak/>
        <w:drawing>
          <wp:inline distT="0" distB="0" distL="0" distR="0" wp14:anchorId="21970230" wp14:editId="393BA6B5">
            <wp:extent cx="5270500" cy="5270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270500" cy="5270500"/>
                    </a:xfrm>
                    <a:prstGeom prst="rect">
                      <a:avLst/>
                    </a:prstGeom>
                    <a:ln/>
                  </pic:spPr>
                </pic:pic>
              </a:graphicData>
            </a:graphic>
          </wp:inline>
        </w:drawing>
      </w:r>
    </w:p>
    <w:p w14:paraId="727DDC2B" w14:textId="5D5B6AAF" w:rsidR="00861E4E" w:rsidRDefault="0049238A" w:rsidP="00545A49">
      <w:pPr>
        <w:pBdr>
          <w:top w:val="nil"/>
          <w:left w:val="nil"/>
          <w:bottom w:val="nil"/>
          <w:right w:val="nil"/>
          <w:between w:val="nil"/>
        </w:pBdr>
        <w:spacing w:line="480" w:lineRule="auto"/>
        <w:rPr>
          <w:color w:val="000000"/>
        </w:rPr>
      </w:pPr>
      <w:r>
        <w:rPr>
          <w:b/>
          <w:color w:val="000000"/>
        </w:rPr>
        <w:t>Figure S</w:t>
      </w:r>
      <w:r w:rsidR="00545A49">
        <w:rPr>
          <w:b/>
          <w:color w:val="000000"/>
        </w:rPr>
        <w:t>3</w:t>
      </w:r>
      <w:r>
        <w:rPr>
          <w:b/>
          <w:color w:val="000000"/>
        </w:rPr>
        <w:t xml:space="preserve">. </w:t>
      </w:r>
      <w:r>
        <w:rPr>
          <w:color w:val="000000"/>
        </w:rPr>
        <w:t xml:space="preserve">Relative </w:t>
      </w:r>
      <w:r w:rsidR="00545A49">
        <w:rPr>
          <w:color w:val="000000"/>
        </w:rPr>
        <w:t xml:space="preserve">genetic </w:t>
      </w:r>
      <w:r>
        <w:rPr>
          <w:color w:val="000000"/>
        </w:rPr>
        <w:t xml:space="preserve">contribution within </w:t>
      </w:r>
      <w:proofErr w:type="gramStart"/>
      <w:r w:rsidR="00545A49">
        <w:rPr>
          <w:color w:val="000000"/>
        </w:rPr>
        <w:t>seabird-positive</w:t>
      </w:r>
      <w:proofErr w:type="gramEnd"/>
      <w:r w:rsidR="00545A49">
        <w:rPr>
          <w:color w:val="000000"/>
        </w:rPr>
        <w:t xml:space="preserve"> </w:t>
      </w:r>
      <w:r>
        <w:rPr>
          <w:color w:val="000000"/>
        </w:rPr>
        <w:t>LNFS samples (n = 21) of seabird taxa identified and illustrated as a proportion of DNA abundance recovered for each taxon within samples, across locations and sampling time.</w:t>
      </w:r>
    </w:p>
    <w:p w14:paraId="61744A57" w14:textId="77777777" w:rsidR="00861E4E" w:rsidRDefault="00861E4E">
      <w:pPr>
        <w:pBdr>
          <w:top w:val="nil"/>
          <w:left w:val="nil"/>
          <w:bottom w:val="nil"/>
          <w:right w:val="nil"/>
          <w:between w:val="nil"/>
        </w:pBdr>
        <w:rPr>
          <w:color w:val="000000"/>
        </w:rPr>
      </w:pPr>
    </w:p>
    <w:p w14:paraId="4554DB06" w14:textId="77777777" w:rsidR="00861E4E" w:rsidRDefault="00861E4E">
      <w:pPr>
        <w:pBdr>
          <w:top w:val="nil"/>
          <w:left w:val="nil"/>
          <w:bottom w:val="nil"/>
          <w:right w:val="nil"/>
          <w:between w:val="nil"/>
        </w:pBdr>
        <w:spacing w:line="480" w:lineRule="auto"/>
      </w:pPr>
    </w:p>
    <w:p w14:paraId="636352D7" w14:textId="77777777" w:rsidR="00861E4E" w:rsidRDefault="0049238A">
      <w:pPr>
        <w:spacing w:line="480" w:lineRule="auto"/>
        <w:rPr>
          <w:rFonts w:ascii="Times" w:eastAsia="Times" w:hAnsi="Times" w:cs="Times"/>
        </w:rPr>
      </w:pPr>
      <w:r>
        <w:rPr>
          <w:rFonts w:ascii="Times" w:eastAsia="Times" w:hAnsi="Times" w:cs="Times"/>
          <w:noProof/>
        </w:rPr>
        <w:lastRenderedPageBreak/>
        <w:drawing>
          <wp:inline distT="0" distB="0" distL="0" distR="0" wp14:anchorId="40773B3B" wp14:editId="3928193B">
            <wp:extent cx="5274000" cy="3771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274000" cy="3771900"/>
                    </a:xfrm>
                    <a:prstGeom prst="rect">
                      <a:avLst/>
                    </a:prstGeom>
                    <a:ln/>
                  </pic:spPr>
                </pic:pic>
              </a:graphicData>
            </a:graphic>
          </wp:inline>
        </w:drawing>
      </w:r>
    </w:p>
    <w:p w14:paraId="746DDDE4" w14:textId="7ECD3945" w:rsidR="00861E4E" w:rsidRDefault="0049238A">
      <w:pPr>
        <w:spacing w:line="480" w:lineRule="auto"/>
      </w:pPr>
      <w:r>
        <w:rPr>
          <w:rFonts w:ascii="Times" w:eastAsia="Times" w:hAnsi="Times" w:cs="Times"/>
          <w:b/>
        </w:rPr>
        <w:t xml:space="preserve">Figure </w:t>
      </w:r>
      <w:r w:rsidR="00545A49">
        <w:rPr>
          <w:rFonts w:ascii="Times" w:eastAsia="Times" w:hAnsi="Times" w:cs="Times"/>
          <w:b/>
        </w:rPr>
        <w:t>S4</w:t>
      </w:r>
      <w:r>
        <w:rPr>
          <w:rFonts w:ascii="Times" w:eastAsia="Times" w:hAnsi="Times" w:cs="Times"/>
          <w:b/>
        </w:rPr>
        <w:t>.</w:t>
      </w:r>
      <w:r>
        <w:rPr>
          <w:rFonts w:ascii="Times" w:eastAsia="Times" w:hAnsi="Times" w:cs="Times"/>
        </w:rPr>
        <w:t xml:space="preserve"> Percentage of samples detecting seabirds by method (hp = hard-part analysis, </w:t>
      </w:r>
      <w:proofErr w:type="spellStart"/>
      <w:r>
        <w:rPr>
          <w:rFonts w:ascii="Times" w:eastAsia="Times" w:hAnsi="Times" w:cs="Times"/>
        </w:rPr>
        <w:t>dna</w:t>
      </w:r>
      <w:proofErr w:type="spellEnd"/>
      <w:r>
        <w:rPr>
          <w:rFonts w:ascii="Times" w:eastAsia="Times" w:hAnsi="Times" w:cs="Times"/>
        </w:rPr>
        <w:t xml:space="preserve"> = DNA metabarcoding), location, and sampling time, for a) all seabird detections and b) little penguin (</w:t>
      </w:r>
      <w:r>
        <w:rPr>
          <w:rFonts w:ascii="Times" w:eastAsia="Times" w:hAnsi="Times" w:cs="Times"/>
          <w:i/>
        </w:rPr>
        <w:t>E. minor</w:t>
      </w:r>
      <w:r>
        <w:rPr>
          <w:rFonts w:ascii="Times" w:eastAsia="Times" w:hAnsi="Times" w:cs="Times"/>
        </w:rPr>
        <w:t xml:space="preserve">) detections, at Cape Bridgewater, Gabo Island and </w:t>
      </w:r>
      <w:proofErr w:type="spellStart"/>
      <w:r>
        <w:rPr>
          <w:rFonts w:ascii="Times" w:eastAsia="Times" w:hAnsi="Times" w:cs="Times"/>
        </w:rPr>
        <w:t>Barunguba</w:t>
      </w:r>
      <w:proofErr w:type="spellEnd"/>
      <w:r>
        <w:rPr>
          <w:rFonts w:ascii="Times" w:eastAsia="Times" w:hAnsi="Times" w:cs="Times"/>
        </w:rPr>
        <w:t>.</w:t>
      </w:r>
    </w:p>
    <w:p w14:paraId="35E66139" w14:textId="77777777" w:rsidR="00861E4E" w:rsidRDefault="0049238A">
      <w:pPr>
        <w:pBdr>
          <w:top w:val="nil"/>
          <w:left w:val="nil"/>
          <w:bottom w:val="nil"/>
          <w:right w:val="nil"/>
          <w:between w:val="nil"/>
        </w:pBdr>
        <w:spacing w:line="480" w:lineRule="auto"/>
        <w:rPr>
          <w:rFonts w:ascii="Times" w:eastAsia="Times" w:hAnsi="Times" w:cs="Times"/>
          <w:b/>
          <w:color w:val="000000"/>
        </w:rPr>
      </w:pPr>
      <w:r>
        <w:rPr>
          <w:rFonts w:ascii="Times" w:eastAsia="Times" w:hAnsi="Times" w:cs="Times"/>
          <w:b/>
          <w:noProof/>
          <w:color w:val="000000"/>
        </w:rPr>
        <w:lastRenderedPageBreak/>
        <w:drawing>
          <wp:inline distT="0" distB="0" distL="0" distR="0" wp14:anchorId="525CBB42" wp14:editId="4A88B01D">
            <wp:extent cx="5270500" cy="451612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270500" cy="4516120"/>
                    </a:xfrm>
                    <a:prstGeom prst="rect">
                      <a:avLst/>
                    </a:prstGeom>
                    <a:ln/>
                  </pic:spPr>
                </pic:pic>
              </a:graphicData>
            </a:graphic>
          </wp:inline>
        </w:drawing>
      </w:r>
    </w:p>
    <w:p w14:paraId="622CA90A" w14:textId="3B84CA7E" w:rsidR="00861E4E" w:rsidRDefault="0049238A">
      <w:pPr>
        <w:pBdr>
          <w:top w:val="nil"/>
          <w:left w:val="nil"/>
          <w:bottom w:val="nil"/>
          <w:right w:val="nil"/>
          <w:between w:val="nil"/>
        </w:pBdr>
        <w:spacing w:line="480" w:lineRule="auto"/>
        <w:rPr>
          <w:color w:val="000000"/>
        </w:rPr>
      </w:pPr>
      <w:bookmarkStart w:id="7" w:name="_3dy6vkm" w:colFirst="0" w:colLast="0"/>
      <w:bookmarkEnd w:id="7"/>
      <w:r>
        <w:rPr>
          <w:rFonts w:ascii="Times" w:eastAsia="Times" w:hAnsi="Times" w:cs="Times"/>
          <w:b/>
          <w:color w:val="000000"/>
        </w:rPr>
        <w:t>Figure S</w:t>
      </w:r>
      <w:r w:rsidR="00545A49">
        <w:rPr>
          <w:rFonts w:ascii="Times" w:eastAsia="Times" w:hAnsi="Times" w:cs="Times"/>
          <w:b/>
        </w:rPr>
        <w:t>5</w:t>
      </w:r>
      <w:r>
        <w:rPr>
          <w:rFonts w:ascii="Times" w:eastAsia="Times" w:hAnsi="Times" w:cs="Times"/>
          <w:b/>
          <w:color w:val="000000"/>
        </w:rPr>
        <w:t>.</w:t>
      </w:r>
      <w:r>
        <w:rPr>
          <w:rFonts w:ascii="Times" w:eastAsia="Times" w:hAnsi="Times" w:cs="Times"/>
          <w:color w:val="000000"/>
        </w:rPr>
        <w:t xml:space="preserve"> Numerical detections of seabirds by method (hp = hard-part analysis, </w:t>
      </w:r>
      <w:proofErr w:type="spellStart"/>
      <w:r>
        <w:rPr>
          <w:rFonts w:ascii="Times" w:eastAsia="Times" w:hAnsi="Times" w:cs="Times"/>
          <w:color w:val="000000"/>
        </w:rPr>
        <w:t>dna</w:t>
      </w:r>
      <w:proofErr w:type="spellEnd"/>
      <w:r>
        <w:rPr>
          <w:rFonts w:ascii="Times" w:eastAsia="Times" w:hAnsi="Times" w:cs="Times"/>
          <w:color w:val="000000"/>
        </w:rPr>
        <w:t xml:space="preserve"> = DNA metabarcoding), location, and sample date (month’ year), for a) all seabird and b) little penguins (</w:t>
      </w:r>
      <w:r>
        <w:rPr>
          <w:rFonts w:ascii="Times" w:eastAsia="Times" w:hAnsi="Times" w:cs="Times"/>
          <w:i/>
          <w:color w:val="000000"/>
        </w:rPr>
        <w:t>E. minor</w:t>
      </w:r>
      <w:r>
        <w:rPr>
          <w:rFonts w:ascii="Times" w:eastAsia="Times" w:hAnsi="Times" w:cs="Times"/>
          <w:color w:val="000000"/>
        </w:rPr>
        <w:t>)</w:t>
      </w:r>
      <w:r>
        <w:rPr>
          <w:color w:val="000000"/>
        </w:rPr>
        <w:t>.</w:t>
      </w:r>
    </w:p>
    <w:p w14:paraId="665DBC99" w14:textId="77777777" w:rsidR="00861E4E" w:rsidRDefault="00861E4E">
      <w:pPr>
        <w:pBdr>
          <w:top w:val="nil"/>
          <w:left w:val="nil"/>
          <w:bottom w:val="nil"/>
          <w:right w:val="nil"/>
          <w:between w:val="nil"/>
        </w:pBdr>
        <w:spacing w:line="480" w:lineRule="auto"/>
      </w:pPr>
      <w:bookmarkStart w:id="8" w:name="_tqbxotc6yirb" w:colFirst="0" w:colLast="0"/>
      <w:bookmarkEnd w:id="8"/>
    </w:p>
    <w:p w14:paraId="35191CDD" w14:textId="77777777" w:rsidR="00861E4E" w:rsidRDefault="00861E4E"/>
    <w:p w14:paraId="1F75179D" w14:textId="77777777" w:rsidR="00861E4E" w:rsidRDefault="0049238A">
      <w:pPr>
        <w:pBdr>
          <w:top w:val="nil"/>
          <w:left w:val="nil"/>
          <w:bottom w:val="nil"/>
          <w:right w:val="nil"/>
          <w:between w:val="nil"/>
        </w:pBdr>
        <w:spacing w:line="480" w:lineRule="auto"/>
        <w:ind w:left="720" w:hanging="720"/>
        <w:rPr>
          <w:rFonts w:ascii="Times" w:eastAsia="Times" w:hAnsi="Times" w:cs="Times"/>
          <w:b/>
          <w:color w:val="000000"/>
        </w:rPr>
      </w:pPr>
      <w:r>
        <w:rPr>
          <w:rFonts w:ascii="Times" w:eastAsia="Times" w:hAnsi="Times" w:cs="Times"/>
          <w:b/>
          <w:color w:val="000000"/>
        </w:rPr>
        <w:t>References</w:t>
      </w:r>
    </w:p>
    <w:p w14:paraId="6A17A6E4" w14:textId="77777777" w:rsidR="00861E4E" w:rsidRDefault="00861E4E">
      <w:pPr>
        <w:widowControl w:val="0"/>
        <w:pBdr>
          <w:top w:val="nil"/>
          <w:left w:val="nil"/>
          <w:bottom w:val="nil"/>
          <w:right w:val="nil"/>
          <w:between w:val="nil"/>
        </w:pBdr>
        <w:spacing w:line="480" w:lineRule="auto"/>
        <w:ind w:left="720" w:hanging="720"/>
        <w:rPr>
          <w:rFonts w:ascii="Times" w:eastAsia="Times" w:hAnsi="Times" w:cs="Times"/>
          <w:b/>
          <w:color w:val="000000"/>
        </w:rPr>
      </w:pPr>
    </w:p>
    <w:p w14:paraId="286A7643"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34">
        <w:r w:rsidR="0049238A">
          <w:t xml:space="preserve">ALA. (2019). </w:t>
        </w:r>
      </w:hyperlink>
      <w:hyperlink r:id="rId35">
        <w:r w:rsidR="0049238A">
          <w:rPr>
            <w:i/>
          </w:rPr>
          <w:t>Atlas of Living Australia.</w:t>
        </w:r>
      </w:hyperlink>
      <w:hyperlink r:id="rId36">
        <w:r w:rsidR="0049238A">
          <w:t xml:space="preserve"> Global Biodiversity Information Facility. World Wide Web electronic publication, http://www.ala.org.au</w:t>
        </w:r>
      </w:hyperlink>
    </w:p>
    <w:p w14:paraId="17479E5E"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37">
        <w:r w:rsidR="0049238A">
          <w:t xml:space="preserve">Altschul, S. F., Gish, W., Miller, W., Myers, E. W., &amp; Lipman, D. J. (1990). Basic local alignment search tool. </w:t>
        </w:r>
      </w:hyperlink>
      <w:hyperlink r:id="rId38">
        <w:r w:rsidR="0049238A">
          <w:rPr>
            <w:i/>
          </w:rPr>
          <w:t>Journal of Molecular Biology</w:t>
        </w:r>
      </w:hyperlink>
      <w:hyperlink r:id="rId39">
        <w:r w:rsidR="0049238A">
          <w:t xml:space="preserve">, </w:t>
        </w:r>
      </w:hyperlink>
      <w:hyperlink r:id="rId40">
        <w:r w:rsidR="0049238A">
          <w:rPr>
            <w:i/>
          </w:rPr>
          <w:t>215</w:t>
        </w:r>
      </w:hyperlink>
      <w:hyperlink r:id="rId41">
        <w:r w:rsidR="0049238A">
          <w:t>(3), 403–410. https://doi.org/10.1016/S0022-2836(05)80360-2</w:t>
        </w:r>
      </w:hyperlink>
    </w:p>
    <w:p w14:paraId="31932E34"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42">
        <w:r w:rsidR="0049238A">
          <w:t xml:space="preserve">Arnould, J. P. Y., Boyd, I. L., &amp; Warneke, R. M. (2003). Historical dynamics of the Australian fur seal population: Evidence of regulation by man? </w:t>
        </w:r>
      </w:hyperlink>
      <w:hyperlink r:id="rId43">
        <w:r w:rsidR="0049238A">
          <w:rPr>
            <w:i/>
          </w:rPr>
          <w:t>Canadian Journal of Zoology</w:t>
        </w:r>
      </w:hyperlink>
      <w:hyperlink r:id="rId44">
        <w:r w:rsidR="0049238A">
          <w:t>. https://doi.org/10.1139/z03-134</w:t>
        </w:r>
      </w:hyperlink>
    </w:p>
    <w:p w14:paraId="76604140"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45">
        <w:r w:rsidR="0049238A">
          <w:t xml:space="preserve">Australian Museum. (2019). </w:t>
        </w:r>
      </w:hyperlink>
      <w:hyperlink r:id="rId46">
        <w:r w:rsidR="0049238A">
          <w:rPr>
            <w:i/>
          </w:rPr>
          <w:t>Birds</w:t>
        </w:r>
      </w:hyperlink>
      <w:hyperlink r:id="rId47">
        <w:r w:rsidR="0049238A">
          <w:t>. World Wide Web electronic publication, accessed 01/2019: http://australianmuseum.net.au/animals</w:t>
        </w:r>
      </w:hyperlink>
    </w:p>
    <w:p w14:paraId="65B43593"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48">
        <w:r w:rsidR="0049238A">
          <w:t xml:space="preserve">Benson, D. A., Karsch-Mizrachi, I., Lipman, D. J., Ostell, J., &amp; Wheeler, D. L. (2005). GenBank. </w:t>
        </w:r>
      </w:hyperlink>
      <w:hyperlink r:id="rId49">
        <w:r w:rsidR="0049238A">
          <w:rPr>
            <w:i/>
          </w:rPr>
          <w:t>Nucleic Acids Research</w:t>
        </w:r>
      </w:hyperlink>
      <w:hyperlink r:id="rId50">
        <w:r w:rsidR="0049238A">
          <w:t xml:space="preserve">, </w:t>
        </w:r>
      </w:hyperlink>
      <w:hyperlink r:id="rId51">
        <w:r w:rsidR="0049238A">
          <w:rPr>
            <w:i/>
          </w:rPr>
          <w:t>33</w:t>
        </w:r>
      </w:hyperlink>
      <w:hyperlink r:id="rId52">
        <w:r w:rsidR="0049238A">
          <w:t>(suppl_1), D34–D38. https://doi.org/10.1093/nar/gki063</w:t>
        </w:r>
      </w:hyperlink>
    </w:p>
    <w:p w14:paraId="4D783606"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53">
        <w:r w:rsidR="0049238A">
          <w:t xml:space="preserve">Berry, T. E., Osterrieder, S. K., Murray, D. C., Coghlan, M. L., Richardson, A. J., Grealy, A. K., Stat, M., Bejder, L., &amp; Bunce, M. (2017). DNA metabarcoding for diet analysis and biodiversity: A case study using the endangered Australian sea lion (Neophoca cinerea). </w:t>
        </w:r>
      </w:hyperlink>
      <w:hyperlink r:id="rId54">
        <w:r w:rsidR="0049238A">
          <w:rPr>
            <w:i/>
          </w:rPr>
          <w:t>Ecology and Evolution</w:t>
        </w:r>
      </w:hyperlink>
      <w:hyperlink r:id="rId55">
        <w:r w:rsidR="0049238A">
          <w:t xml:space="preserve">, </w:t>
        </w:r>
      </w:hyperlink>
      <w:hyperlink r:id="rId56">
        <w:r w:rsidR="0049238A">
          <w:rPr>
            <w:i/>
          </w:rPr>
          <w:t>7</w:t>
        </w:r>
      </w:hyperlink>
      <w:hyperlink r:id="rId57">
        <w:r w:rsidR="0049238A">
          <w:t>(14), 5435–5453. https://doi.org/10.1002/ece3.3123</w:t>
        </w:r>
      </w:hyperlink>
    </w:p>
    <w:p w14:paraId="17BD540E"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58">
        <w:r w:rsidR="0049238A">
          <w:t xml:space="preserve">Cooper, A. (1994). DNA from Museum Specimens. In B. Herrmann &amp; S. Hummel (Eds.), </w:t>
        </w:r>
      </w:hyperlink>
      <w:hyperlink r:id="rId59">
        <w:r w:rsidR="0049238A">
          <w:rPr>
            <w:i/>
          </w:rPr>
          <w:t>Ancient DNA: Recovery and Analysis of Genetic Material from Paleontological, Archaeological, Museum, Medical, and Forensic Specimens</w:t>
        </w:r>
      </w:hyperlink>
      <w:hyperlink r:id="rId60">
        <w:r w:rsidR="0049238A">
          <w:t xml:space="preserve"> (pp. 149–165). Springer. https://doi.org/10.1007/978-1-4612-4318-2_10</w:t>
        </w:r>
      </w:hyperlink>
    </w:p>
    <w:p w14:paraId="554E68B0"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61">
        <w:r w:rsidR="0049238A">
          <w:t xml:space="preserve">Deagle, B. E., Kirkwood, R., &amp; Jarman, S. N. (2009). Analysis of Australian fur seal diet by pyrosequencing prey DNA in faeces. </w:t>
        </w:r>
      </w:hyperlink>
      <w:hyperlink r:id="rId62">
        <w:r w:rsidR="0049238A">
          <w:rPr>
            <w:i/>
          </w:rPr>
          <w:t>Molecular Ecology</w:t>
        </w:r>
      </w:hyperlink>
      <w:hyperlink r:id="rId63">
        <w:r w:rsidR="0049238A">
          <w:t xml:space="preserve">, </w:t>
        </w:r>
      </w:hyperlink>
      <w:hyperlink r:id="rId64">
        <w:r w:rsidR="0049238A">
          <w:rPr>
            <w:i/>
          </w:rPr>
          <w:t>18</w:t>
        </w:r>
      </w:hyperlink>
      <w:hyperlink r:id="rId65">
        <w:r w:rsidR="0049238A">
          <w:t>(9), 2022–2038. https://doi.org/10.1111/j.1365-294X.2009.04158.x</w:t>
        </w:r>
      </w:hyperlink>
    </w:p>
    <w:p w14:paraId="3C130C58"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66">
        <w:r w:rsidR="0049238A">
          <w:t xml:space="preserve">Edgar, R. C. (2010). Search and clustering orders of magnitude faster than BLAST. </w:t>
        </w:r>
      </w:hyperlink>
      <w:hyperlink r:id="rId67">
        <w:r w:rsidR="0049238A">
          <w:rPr>
            <w:i/>
          </w:rPr>
          <w:t>Bioinformatics</w:t>
        </w:r>
      </w:hyperlink>
      <w:hyperlink r:id="rId68">
        <w:r w:rsidR="0049238A">
          <w:t xml:space="preserve">, </w:t>
        </w:r>
      </w:hyperlink>
      <w:hyperlink r:id="rId69">
        <w:r w:rsidR="0049238A">
          <w:rPr>
            <w:i/>
          </w:rPr>
          <w:t>26</w:t>
        </w:r>
      </w:hyperlink>
      <w:hyperlink r:id="rId70">
        <w:r w:rsidR="0049238A">
          <w:t>(19), 2460–2461. https://doi.org/10.1093/bioinformatics/btq461</w:t>
        </w:r>
      </w:hyperlink>
    </w:p>
    <w:p w14:paraId="41CD4EBB"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71">
        <w:r w:rsidR="0049238A">
          <w:t xml:space="preserve">Edgar, R. C., &amp; Flyvbjerg, H. (2015). Error filtering, pair assembly and error correction for next-generation sequencing reads. </w:t>
        </w:r>
      </w:hyperlink>
      <w:hyperlink r:id="rId72">
        <w:r w:rsidR="0049238A">
          <w:rPr>
            <w:i/>
          </w:rPr>
          <w:t>Bioinformatics</w:t>
        </w:r>
      </w:hyperlink>
      <w:hyperlink r:id="rId73">
        <w:r w:rsidR="0049238A">
          <w:t xml:space="preserve">, </w:t>
        </w:r>
      </w:hyperlink>
      <w:hyperlink r:id="rId74">
        <w:r w:rsidR="0049238A">
          <w:rPr>
            <w:i/>
          </w:rPr>
          <w:t>31</w:t>
        </w:r>
      </w:hyperlink>
      <w:hyperlink r:id="rId75">
        <w:r w:rsidR="0049238A">
          <w:t xml:space="preserve">(21), </w:t>
        </w:r>
        <w:r w:rsidR="0049238A">
          <w:lastRenderedPageBreak/>
          <w:t>3476–3482. https://doi.org/10.1093/bioinformatics/btv401</w:t>
        </w:r>
      </w:hyperlink>
    </w:p>
    <w:p w14:paraId="7C522FB3"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76">
        <w:r w:rsidR="0049238A">
          <w:t xml:space="preserve">Hardy, N., Berry, T., Kelaher, B. P., Goldsworthy, S. D., Bunce, M., Coleman, M. A., Gillanders, B. M., Connell, S. D., Blewitt, M., &amp; Figueira, W. (2017). Assessing the trophic ecology of top predators across a recolonisation frontier using DNA metabarcoding of diets. </w:t>
        </w:r>
      </w:hyperlink>
      <w:hyperlink r:id="rId77">
        <w:r w:rsidR="0049238A">
          <w:rPr>
            <w:i/>
          </w:rPr>
          <w:t>Marine Ecology Progress Series</w:t>
        </w:r>
      </w:hyperlink>
      <w:hyperlink r:id="rId78">
        <w:r w:rsidR="0049238A">
          <w:t xml:space="preserve">, </w:t>
        </w:r>
      </w:hyperlink>
      <w:hyperlink r:id="rId79">
        <w:r w:rsidR="0049238A">
          <w:rPr>
            <w:i/>
          </w:rPr>
          <w:t>573</w:t>
        </w:r>
      </w:hyperlink>
      <w:hyperlink r:id="rId80">
        <w:r w:rsidR="0049238A">
          <w:t>, 237–254. https://doi.org/10.3354/meps12165</w:t>
        </w:r>
      </w:hyperlink>
    </w:p>
    <w:p w14:paraId="77FCE913"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81">
        <w:r w:rsidR="0049238A">
          <w:t xml:space="preserve">Huson, D. H., Auch, A. F., Qi, J., &amp; Schuster, S. C. (2007). MEGAN analysis of metagenomic data. </w:t>
        </w:r>
      </w:hyperlink>
      <w:hyperlink r:id="rId82">
        <w:r w:rsidR="0049238A">
          <w:rPr>
            <w:i/>
          </w:rPr>
          <w:t>Genome Research</w:t>
        </w:r>
      </w:hyperlink>
      <w:hyperlink r:id="rId83">
        <w:r w:rsidR="0049238A">
          <w:t xml:space="preserve">, </w:t>
        </w:r>
      </w:hyperlink>
      <w:hyperlink r:id="rId84">
        <w:r w:rsidR="0049238A">
          <w:rPr>
            <w:i/>
          </w:rPr>
          <w:t>17</w:t>
        </w:r>
      </w:hyperlink>
      <w:hyperlink r:id="rId85">
        <w:r w:rsidR="0049238A">
          <w:t>(3), 377–386. https://doi.org/10.1101/gr.5969107</w:t>
        </w:r>
      </w:hyperlink>
    </w:p>
    <w:p w14:paraId="3C867244"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86">
        <w:r w:rsidR="0049238A">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hyperlink>
      <w:hyperlink r:id="rId87">
        <w:r w:rsidR="0049238A">
          <w:rPr>
            <w:i/>
          </w:rPr>
          <w:t>Bioinformatics</w:t>
        </w:r>
      </w:hyperlink>
      <w:hyperlink r:id="rId88">
        <w:r w:rsidR="0049238A">
          <w:t xml:space="preserve">, </w:t>
        </w:r>
      </w:hyperlink>
      <w:hyperlink r:id="rId89">
        <w:r w:rsidR="0049238A">
          <w:rPr>
            <w:i/>
          </w:rPr>
          <w:t>28</w:t>
        </w:r>
      </w:hyperlink>
      <w:hyperlink r:id="rId90">
        <w:r w:rsidR="0049238A">
          <w:t>(12), 1647–1649. https://doi.org/10.1093/bioinformatics/bts199</w:t>
        </w:r>
      </w:hyperlink>
    </w:p>
    <w:p w14:paraId="0CDA77FE"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91">
        <w:r w:rsidR="0049238A">
          <w:t xml:space="preserve">McIntosh, R. R., Sutherland, D. R., Dann, P., Kirkwood, R., </w:t>
        </w:r>
        <w:proofErr w:type="spellStart"/>
        <w:r w:rsidR="0049238A">
          <w:t>Thalman</w:t>
        </w:r>
        <w:proofErr w:type="spellEnd"/>
        <w:r w:rsidR="0049238A">
          <w:t xml:space="preserve">, S., Alderman, R., </w:t>
        </w:r>
        <w:proofErr w:type="spellStart"/>
        <w:r w:rsidR="0049238A">
          <w:t>Arnould</w:t>
        </w:r>
        <w:proofErr w:type="spellEnd"/>
        <w:r w:rsidR="0049238A">
          <w:t xml:space="preserve">, J. P., Mitchell, T., Kirkman, S., Salton, M., &amp; Slip, D. (2014). </w:t>
        </w:r>
      </w:hyperlink>
      <w:hyperlink r:id="rId92">
        <w:r w:rsidR="0049238A">
          <w:rPr>
            <w:i/>
          </w:rPr>
          <w:t>Pup estimates for Australian and New Zealand fur seals in Victoria, Tasmania and New South Wales between 2007 and 2013</w:t>
        </w:r>
      </w:hyperlink>
      <w:hyperlink r:id="rId93">
        <w:r w:rsidR="0049238A">
          <w:t xml:space="preserve"> (Final Report to The Australian Marine Mammal Centre, Department of Environment, Australian </w:t>
        </w:r>
        <w:proofErr w:type="gramStart"/>
        <w:r w:rsidR="0049238A">
          <w:t>Government,  95</w:t>
        </w:r>
        <w:proofErr w:type="gramEnd"/>
        <w:r w:rsidR="0049238A">
          <w:t>.).</w:t>
        </w:r>
      </w:hyperlink>
    </w:p>
    <w:p w14:paraId="343A0438"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94">
        <w:r w:rsidR="0049238A">
          <w:t xml:space="preserve">Patel, S., Waugh, J., Millar, C. D., &amp; Lambert, D. M. (2010). Conserved primers for DNA barcoding historical and modern samples from New Zealand and Antarctic birds. </w:t>
        </w:r>
      </w:hyperlink>
      <w:hyperlink r:id="rId95">
        <w:r w:rsidR="0049238A">
          <w:rPr>
            <w:i/>
          </w:rPr>
          <w:t>Molecular Ecology Resources</w:t>
        </w:r>
      </w:hyperlink>
      <w:hyperlink r:id="rId96">
        <w:r w:rsidR="0049238A">
          <w:t xml:space="preserve">, </w:t>
        </w:r>
      </w:hyperlink>
      <w:hyperlink r:id="rId97">
        <w:r w:rsidR="0049238A">
          <w:rPr>
            <w:i/>
          </w:rPr>
          <w:t>10</w:t>
        </w:r>
      </w:hyperlink>
      <w:hyperlink r:id="rId98">
        <w:r w:rsidR="0049238A">
          <w:t>(3), 431–438. https://doi.org/10.1111/j.1755-0998.2009.02793.x</w:t>
        </w:r>
      </w:hyperlink>
    </w:p>
    <w:p w14:paraId="30C0B3FB"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99">
        <w:r w:rsidR="0049238A">
          <w:t xml:space="preserve">Phillip Island Nature Parks. (2020). </w:t>
        </w:r>
      </w:hyperlink>
      <w:hyperlink r:id="rId100">
        <w:r w:rsidR="0049238A">
          <w:rPr>
            <w:i/>
          </w:rPr>
          <w:t>Annual Report 2019-20</w:t>
        </w:r>
      </w:hyperlink>
      <w:hyperlink r:id="rId101">
        <w:r w:rsidR="0049238A">
          <w:t xml:space="preserve"> (ISSN 2201-2842). https://www.penguins.org.au/assets/About/PDF-Publications/Nature-Parks-Annual-Report-2019-20.pdf</w:t>
        </w:r>
      </w:hyperlink>
    </w:p>
    <w:p w14:paraId="6BC583A4"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102">
        <w:r w:rsidR="0049238A">
          <w:t xml:space="preserve">Redmap. (2019). </w:t>
        </w:r>
      </w:hyperlink>
      <w:hyperlink r:id="rId103">
        <w:r w:rsidR="0049238A">
          <w:rPr>
            <w:i/>
          </w:rPr>
          <w:t>Range Extension Database &amp; Mapping Project</w:t>
        </w:r>
      </w:hyperlink>
      <w:hyperlink r:id="rId104">
        <w:r w:rsidR="0049238A">
          <w:t>. World Wide Web electronic publication, accessed 01/2019: http://www.redmap.org.au</w:t>
        </w:r>
      </w:hyperlink>
    </w:p>
    <w:p w14:paraId="13581428"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105">
        <w:r w:rsidR="0049238A">
          <w:t xml:space="preserve">Rout, T. M., Kirkwood, R., Sutherland, D. R., Murphy, S., &amp; McCarthy, M. A. (2014). When to declare successful eradication of an invasive predator? </w:t>
        </w:r>
      </w:hyperlink>
      <w:hyperlink r:id="rId106">
        <w:r w:rsidR="0049238A">
          <w:rPr>
            <w:i/>
          </w:rPr>
          <w:t>Animal Conservation</w:t>
        </w:r>
      </w:hyperlink>
      <w:hyperlink r:id="rId107">
        <w:r w:rsidR="0049238A">
          <w:t xml:space="preserve">, </w:t>
        </w:r>
      </w:hyperlink>
      <w:hyperlink r:id="rId108">
        <w:r w:rsidR="0049238A">
          <w:rPr>
            <w:i/>
          </w:rPr>
          <w:t>17</w:t>
        </w:r>
      </w:hyperlink>
      <w:hyperlink r:id="rId109">
        <w:r w:rsidR="0049238A">
          <w:t>(2), 125–132. https://doi.org/10.1111/acv.12065</w:t>
        </w:r>
      </w:hyperlink>
    </w:p>
    <w:p w14:paraId="3509F376"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110">
        <w:r w:rsidR="0049238A">
          <w:t xml:space="preserve">Shaughnessy, P. D., Briggs, S. V., &amp; Constable, R. (2001). Observations on Seals at Montague Island, New South Wales. </w:t>
        </w:r>
      </w:hyperlink>
      <w:hyperlink r:id="rId111">
        <w:r w:rsidR="0049238A">
          <w:rPr>
            <w:i/>
          </w:rPr>
          <w:t>Australian Mammalogy</w:t>
        </w:r>
      </w:hyperlink>
      <w:hyperlink r:id="rId112">
        <w:r w:rsidR="0049238A">
          <w:t xml:space="preserve">, </w:t>
        </w:r>
      </w:hyperlink>
      <w:hyperlink r:id="rId113">
        <w:r w:rsidR="0049238A">
          <w:rPr>
            <w:i/>
          </w:rPr>
          <w:t>23</w:t>
        </w:r>
      </w:hyperlink>
      <w:hyperlink r:id="rId114">
        <w:r w:rsidR="0049238A">
          <w:t>(1), 1–7. https://doi.org/10.1071/am01001</w:t>
        </w:r>
      </w:hyperlink>
    </w:p>
    <w:p w14:paraId="59CDC0CB" w14:textId="77777777" w:rsidR="00861E4E" w:rsidRDefault="00F64DA3">
      <w:pPr>
        <w:widowControl w:val="0"/>
        <w:pBdr>
          <w:top w:val="nil"/>
          <w:left w:val="nil"/>
          <w:bottom w:val="nil"/>
          <w:right w:val="nil"/>
          <w:between w:val="nil"/>
        </w:pBdr>
        <w:spacing w:line="480" w:lineRule="auto"/>
        <w:ind w:left="720" w:hanging="720"/>
        <w:rPr>
          <w:rFonts w:ascii="Times" w:eastAsia="Times" w:hAnsi="Times" w:cs="Times"/>
          <w:color w:val="000000"/>
        </w:rPr>
      </w:pPr>
      <w:hyperlink r:id="rId115">
        <w:r w:rsidR="0049238A">
          <w:t xml:space="preserve">Sutherland, D. R., &amp; Dann, P. (2014). Population trends in a substantial colony of Little Penguins: Three independent measures over three decades. </w:t>
        </w:r>
      </w:hyperlink>
      <w:hyperlink r:id="rId116">
        <w:r w:rsidR="0049238A">
          <w:rPr>
            <w:i/>
          </w:rPr>
          <w:t>Biodiversity and Conservation</w:t>
        </w:r>
      </w:hyperlink>
      <w:hyperlink r:id="rId117">
        <w:r w:rsidR="0049238A">
          <w:t xml:space="preserve">, </w:t>
        </w:r>
      </w:hyperlink>
      <w:hyperlink r:id="rId118">
        <w:r w:rsidR="0049238A">
          <w:rPr>
            <w:i/>
          </w:rPr>
          <w:t>23</w:t>
        </w:r>
      </w:hyperlink>
      <w:hyperlink r:id="rId119">
        <w:r w:rsidR="0049238A">
          <w:t>(1), 241–250. https://doi.org/10.1007/s10531-013-0597-y</w:t>
        </w:r>
      </w:hyperlink>
    </w:p>
    <w:p w14:paraId="456A1E29" w14:textId="77777777" w:rsidR="00861E4E" w:rsidRDefault="00861E4E">
      <w:pPr>
        <w:spacing w:line="480" w:lineRule="auto"/>
        <w:ind w:left="720" w:hanging="720"/>
      </w:pPr>
    </w:p>
    <w:sectPr w:rsidR="00861E4E">
      <w:type w:val="continuous"/>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4E"/>
    <w:rsid w:val="001A461A"/>
    <w:rsid w:val="003E66AB"/>
    <w:rsid w:val="0049238A"/>
    <w:rsid w:val="00545A49"/>
    <w:rsid w:val="008361DC"/>
    <w:rsid w:val="00861E4E"/>
    <w:rsid w:val="00E75B75"/>
    <w:rsid w:val="00F64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B9606F"/>
  <w15:docId w15:val="{3517379C-2559-B44A-BACE-43CB9F92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line="480" w:lineRule="auto"/>
      <w:outlineLvl w:val="1"/>
    </w:pPr>
    <w:rPr>
      <w:rFonts w:ascii="Times" w:eastAsia="Times" w:hAnsi="Times" w:cs="Times"/>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line="480" w:lineRule="auto"/>
      <w:outlineLvl w:val="2"/>
    </w:pPr>
    <w:rPr>
      <w:rFonts w:ascii="Times" w:eastAsia="Times" w:hAnsi="Times" w:cs="Times"/>
      <w:i/>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6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zotero.org/google-docs/?aFx4Ts" TargetMode="External"/><Relationship Id="rId117" Type="http://schemas.openxmlformats.org/officeDocument/2006/relationships/hyperlink" Target="https://www.zotero.org/google-docs/?KBzpyp" TargetMode="External"/><Relationship Id="rId21" Type="http://schemas.openxmlformats.org/officeDocument/2006/relationships/hyperlink" Target="https://www.zotero.org/google-docs/?0aJP9e" TargetMode="External"/><Relationship Id="rId42" Type="http://schemas.openxmlformats.org/officeDocument/2006/relationships/hyperlink" Target="https://www.zotero.org/google-docs/?KBzpyp" TargetMode="External"/><Relationship Id="rId47" Type="http://schemas.openxmlformats.org/officeDocument/2006/relationships/hyperlink" Target="https://www.zotero.org/google-docs/?KBzpyp" TargetMode="External"/><Relationship Id="rId63" Type="http://schemas.openxmlformats.org/officeDocument/2006/relationships/hyperlink" Target="https://www.zotero.org/google-docs/?KBzpyp" TargetMode="External"/><Relationship Id="rId68" Type="http://schemas.openxmlformats.org/officeDocument/2006/relationships/hyperlink" Target="https://www.zotero.org/google-docs/?KBzpyp" TargetMode="External"/><Relationship Id="rId84" Type="http://schemas.openxmlformats.org/officeDocument/2006/relationships/hyperlink" Target="https://www.zotero.org/google-docs/?KBzpyp" TargetMode="External"/><Relationship Id="rId89" Type="http://schemas.openxmlformats.org/officeDocument/2006/relationships/hyperlink" Target="https://www.zotero.org/google-docs/?KBzpyp" TargetMode="External"/><Relationship Id="rId112" Type="http://schemas.openxmlformats.org/officeDocument/2006/relationships/hyperlink" Target="https://www.zotero.org/google-docs/?KBzpyp" TargetMode="External"/><Relationship Id="rId16" Type="http://schemas.openxmlformats.org/officeDocument/2006/relationships/hyperlink" Target="https://www.zotero.org/google-docs/?0qzMhy" TargetMode="External"/><Relationship Id="rId107" Type="http://schemas.openxmlformats.org/officeDocument/2006/relationships/hyperlink" Target="https://www.zotero.org/google-docs/?KBzpyp" TargetMode="External"/><Relationship Id="rId11" Type="http://schemas.openxmlformats.org/officeDocument/2006/relationships/hyperlink" Target="http://www.mobio.com" TargetMode="External"/><Relationship Id="rId32" Type="http://schemas.openxmlformats.org/officeDocument/2006/relationships/image" Target="media/image4.png"/><Relationship Id="rId37" Type="http://schemas.openxmlformats.org/officeDocument/2006/relationships/hyperlink" Target="https://www.zotero.org/google-docs/?KBzpyp" TargetMode="External"/><Relationship Id="rId53" Type="http://schemas.openxmlformats.org/officeDocument/2006/relationships/hyperlink" Target="https://www.zotero.org/google-docs/?KBzpyp" TargetMode="External"/><Relationship Id="rId58" Type="http://schemas.openxmlformats.org/officeDocument/2006/relationships/hyperlink" Target="https://www.zotero.org/google-docs/?KBzpyp" TargetMode="External"/><Relationship Id="rId74" Type="http://schemas.openxmlformats.org/officeDocument/2006/relationships/hyperlink" Target="https://www.zotero.org/google-docs/?KBzpyp" TargetMode="External"/><Relationship Id="rId79" Type="http://schemas.openxmlformats.org/officeDocument/2006/relationships/hyperlink" Target="https://www.zotero.org/google-docs/?KBzpyp" TargetMode="External"/><Relationship Id="rId102" Type="http://schemas.openxmlformats.org/officeDocument/2006/relationships/hyperlink" Target="https://www.zotero.org/google-docs/?KBzpyp" TargetMode="External"/><Relationship Id="rId5" Type="http://schemas.openxmlformats.org/officeDocument/2006/relationships/hyperlink" Target="https://www.zotero.org/google-docs/?5lHpvH" TargetMode="External"/><Relationship Id="rId90" Type="http://schemas.openxmlformats.org/officeDocument/2006/relationships/hyperlink" Target="https://www.zotero.org/google-docs/?KBzpyp" TargetMode="External"/><Relationship Id="rId95" Type="http://schemas.openxmlformats.org/officeDocument/2006/relationships/hyperlink" Target="https://www.zotero.org/google-docs/?KBzpyp" TargetMode="External"/><Relationship Id="rId22" Type="http://schemas.openxmlformats.org/officeDocument/2006/relationships/hyperlink" Target="https://www.zotero.org/google-docs/?zj6V7O" TargetMode="External"/><Relationship Id="rId27" Type="http://schemas.openxmlformats.org/officeDocument/2006/relationships/hyperlink" Target="https://www.zotero.org/google-docs/?lPTfxM" TargetMode="External"/><Relationship Id="rId43" Type="http://schemas.openxmlformats.org/officeDocument/2006/relationships/hyperlink" Target="https://www.zotero.org/google-docs/?KBzpyp" TargetMode="External"/><Relationship Id="rId48" Type="http://schemas.openxmlformats.org/officeDocument/2006/relationships/hyperlink" Target="https://www.zotero.org/google-docs/?KBzpyp" TargetMode="External"/><Relationship Id="rId64" Type="http://schemas.openxmlformats.org/officeDocument/2006/relationships/hyperlink" Target="https://www.zotero.org/google-docs/?KBzpyp" TargetMode="External"/><Relationship Id="rId69" Type="http://schemas.openxmlformats.org/officeDocument/2006/relationships/hyperlink" Target="https://www.zotero.org/google-docs/?KBzpyp" TargetMode="External"/><Relationship Id="rId113" Type="http://schemas.openxmlformats.org/officeDocument/2006/relationships/hyperlink" Target="https://www.zotero.org/google-docs/?KBzpyp" TargetMode="External"/><Relationship Id="rId118" Type="http://schemas.openxmlformats.org/officeDocument/2006/relationships/hyperlink" Target="https://www.zotero.org/google-docs/?KBzpyp" TargetMode="External"/><Relationship Id="rId80" Type="http://schemas.openxmlformats.org/officeDocument/2006/relationships/hyperlink" Target="https://www.zotero.org/google-docs/?KBzpyp" TargetMode="External"/><Relationship Id="rId85" Type="http://schemas.openxmlformats.org/officeDocument/2006/relationships/hyperlink" Target="https://www.zotero.org/google-docs/?KBzpyp" TargetMode="External"/><Relationship Id="rId12" Type="http://schemas.openxmlformats.org/officeDocument/2006/relationships/hyperlink" Target="https://www.bioline.com/us/" TargetMode="External"/><Relationship Id="rId17" Type="http://schemas.openxmlformats.org/officeDocument/2006/relationships/hyperlink" Target="https://www.zotero.org/google-docs/?9vw497" TargetMode="External"/><Relationship Id="rId33" Type="http://schemas.openxmlformats.org/officeDocument/2006/relationships/image" Target="media/image5.png"/><Relationship Id="rId38" Type="http://schemas.openxmlformats.org/officeDocument/2006/relationships/hyperlink" Target="https://www.zotero.org/google-docs/?KBzpyp" TargetMode="External"/><Relationship Id="rId59" Type="http://schemas.openxmlformats.org/officeDocument/2006/relationships/hyperlink" Target="https://www.zotero.org/google-docs/?KBzpyp" TargetMode="External"/><Relationship Id="rId103" Type="http://schemas.openxmlformats.org/officeDocument/2006/relationships/hyperlink" Target="https://www.zotero.org/google-docs/?KBzpyp" TargetMode="External"/><Relationship Id="rId108" Type="http://schemas.openxmlformats.org/officeDocument/2006/relationships/hyperlink" Target="https://www.zotero.org/google-docs/?KBzpyp" TargetMode="External"/><Relationship Id="rId54" Type="http://schemas.openxmlformats.org/officeDocument/2006/relationships/hyperlink" Target="https://www.zotero.org/google-docs/?KBzpyp" TargetMode="External"/><Relationship Id="rId70" Type="http://schemas.openxmlformats.org/officeDocument/2006/relationships/hyperlink" Target="https://www.zotero.org/google-docs/?KBzpyp" TargetMode="External"/><Relationship Id="rId75" Type="http://schemas.openxmlformats.org/officeDocument/2006/relationships/hyperlink" Target="https://www.zotero.org/google-docs/?KBzpyp" TargetMode="External"/><Relationship Id="rId91" Type="http://schemas.openxmlformats.org/officeDocument/2006/relationships/hyperlink" Target="https://www.zotero.org/google-docs/?KBzpyp" TargetMode="External"/><Relationship Id="rId96" Type="http://schemas.openxmlformats.org/officeDocument/2006/relationships/hyperlink" Target="https://www.zotero.org/google-docs/?KBzpyp" TargetMode="External"/><Relationship Id="rId1" Type="http://schemas.openxmlformats.org/officeDocument/2006/relationships/styles" Target="styles.xml"/><Relationship Id="rId6" Type="http://schemas.openxmlformats.org/officeDocument/2006/relationships/hyperlink" Target="https://www.zotero.org/google-docs/?Rgkcns" TargetMode="External"/><Relationship Id="rId23" Type="http://schemas.openxmlformats.org/officeDocument/2006/relationships/hyperlink" Target="https://www.zotero.org/google-docs/?O0ZYt0" TargetMode="External"/><Relationship Id="rId28" Type="http://schemas.openxmlformats.org/officeDocument/2006/relationships/hyperlink" Target="https://www.zotero.org/google-docs/?ujGeUY" TargetMode="External"/><Relationship Id="rId49" Type="http://schemas.openxmlformats.org/officeDocument/2006/relationships/hyperlink" Target="https://www.zotero.org/google-docs/?KBzpyp" TargetMode="External"/><Relationship Id="rId114" Type="http://schemas.openxmlformats.org/officeDocument/2006/relationships/hyperlink" Target="https://www.zotero.org/google-docs/?KBzpyp" TargetMode="External"/><Relationship Id="rId119" Type="http://schemas.openxmlformats.org/officeDocument/2006/relationships/hyperlink" Target="https://www.zotero.org/google-docs/?KBzpyp" TargetMode="External"/><Relationship Id="rId44" Type="http://schemas.openxmlformats.org/officeDocument/2006/relationships/hyperlink" Target="https://www.zotero.org/google-docs/?KBzpyp" TargetMode="External"/><Relationship Id="rId60" Type="http://schemas.openxmlformats.org/officeDocument/2006/relationships/hyperlink" Target="https://www.zotero.org/google-docs/?KBzpyp" TargetMode="External"/><Relationship Id="rId65" Type="http://schemas.openxmlformats.org/officeDocument/2006/relationships/hyperlink" Target="https://www.zotero.org/google-docs/?KBzpyp" TargetMode="External"/><Relationship Id="rId81" Type="http://schemas.openxmlformats.org/officeDocument/2006/relationships/hyperlink" Target="https://www.zotero.org/google-docs/?KBzpyp" TargetMode="External"/><Relationship Id="rId86" Type="http://schemas.openxmlformats.org/officeDocument/2006/relationships/hyperlink" Target="https://www.zotero.org/google-docs/?KBzpyp" TargetMode="External"/><Relationship Id="rId4" Type="http://schemas.openxmlformats.org/officeDocument/2006/relationships/hyperlink" Target="https://www.zotero.org/google-docs/?QBhosL" TargetMode="External"/><Relationship Id="rId9" Type="http://schemas.openxmlformats.org/officeDocument/2006/relationships/hyperlink" Target="https://www.zotero.org/google-docs/?XUwBYO" TargetMode="External"/><Relationship Id="rId13" Type="http://schemas.openxmlformats.org/officeDocument/2006/relationships/hyperlink" Target="https://www.zotero.org/google-docs/?m18GNS" TargetMode="External"/><Relationship Id="rId18" Type="http://schemas.openxmlformats.org/officeDocument/2006/relationships/hyperlink" Target="https://www.zotero.org/google-docs/?0qVf5D" TargetMode="External"/><Relationship Id="rId39" Type="http://schemas.openxmlformats.org/officeDocument/2006/relationships/hyperlink" Target="https://www.zotero.org/google-docs/?KBzpyp" TargetMode="External"/><Relationship Id="rId109" Type="http://schemas.openxmlformats.org/officeDocument/2006/relationships/hyperlink" Target="https://www.zotero.org/google-docs/?KBzpyp" TargetMode="External"/><Relationship Id="rId34" Type="http://schemas.openxmlformats.org/officeDocument/2006/relationships/hyperlink" Target="https://www.zotero.org/google-docs/?KBzpyp" TargetMode="External"/><Relationship Id="rId50" Type="http://schemas.openxmlformats.org/officeDocument/2006/relationships/hyperlink" Target="https://www.zotero.org/google-docs/?KBzpyp" TargetMode="External"/><Relationship Id="rId55" Type="http://schemas.openxmlformats.org/officeDocument/2006/relationships/hyperlink" Target="https://www.zotero.org/google-docs/?KBzpyp" TargetMode="External"/><Relationship Id="rId76" Type="http://schemas.openxmlformats.org/officeDocument/2006/relationships/hyperlink" Target="https://www.zotero.org/google-docs/?KBzpyp" TargetMode="External"/><Relationship Id="rId97" Type="http://schemas.openxmlformats.org/officeDocument/2006/relationships/hyperlink" Target="https://www.zotero.org/google-docs/?KBzpyp" TargetMode="External"/><Relationship Id="rId104" Type="http://schemas.openxmlformats.org/officeDocument/2006/relationships/hyperlink" Target="https://www.zotero.org/google-docs/?KBzpyp" TargetMode="External"/><Relationship Id="rId120" Type="http://schemas.openxmlformats.org/officeDocument/2006/relationships/fontTable" Target="fontTable.xml"/><Relationship Id="rId7" Type="http://schemas.openxmlformats.org/officeDocument/2006/relationships/hyperlink" Target="https://www.zotero.org/google-docs/?HlG32e" TargetMode="External"/><Relationship Id="rId71" Type="http://schemas.openxmlformats.org/officeDocument/2006/relationships/hyperlink" Target="https://www.zotero.org/google-docs/?KBzpyp" TargetMode="External"/><Relationship Id="rId92" Type="http://schemas.openxmlformats.org/officeDocument/2006/relationships/hyperlink" Target="https://www.zotero.org/google-docs/?KBzpyp" TargetMode="External"/><Relationship Id="rId2" Type="http://schemas.openxmlformats.org/officeDocument/2006/relationships/settings" Target="settings.xml"/><Relationship Id="rId29" Type="http://schemas.openxmlformats.org/officeDocument/2006/relationships/image" Target="media/image1.jpg"/><Relationship Id="rId24" Type="http://schemas.openxmlformats.org/officeDocument/2006/relationships/hyperlink" Target="https://www.zotero.org/google-docs/?K0QSwc" TargetMode="External"/><Relationship Id="rId40" Type="http://schemas.openxmlformats.org/officeDocument/2006/relationships/hyperlink" Target="https://www.zotero.org/google-docs/?KBzpyp" TargetMode="External"/><Relationship Id="rId45" Type="http://schemas.openxmlformats.org/officeDocument/2006/relationships/hyperlink" Target="https://www.zotero.org/google-docs/?KBzpyp" TargetMode="External"/><Relationship Id="rId66" Type="http://schemas.openxmlformats.org/officeDocument/2006/relationships/hyperlink" Target="https://www.zotero.org/google-docs/?KBzpyp" TargetMode="External"/><Relationship Id="rId87" Type="http://schemas.openxmlformats.org/officeDocument/2006/relationships/hyperlink" Target="https://www.zotero.org/google-docs/?KBzpyp" TargetMode="External"/><Relationship Id="rId110" Type="http://schemas.openxmlformats.org/officeDocument/2006/relationships/hyperlink" Target="https://www.zotero.org/google-docs/?KBzpyp" TargetMode="External"/><Relationship Id="rId115" Type="http://schemas.openxmlformats.org/officeDocument/2006/relationships/hyperlink" Target="https://www.zotero.org/google-docs/?KBzpyp" TargetMode="External"/><Relationship Id="rId61" Type="http://schemas.openxmlformats.org/officeDocument/2006/relationships/hyperlink" Target="https://www.zotero.org/google-docs/?KBzpyp" TargetMode="External"/><Relationship Id="rId82" Type="http://schemas.openxmlformats.org/officeDocument/2006/relationships/hyperlink" Target="https://www.zotero.org/google-docs/?KBzpyp" TargetMode="External"/><Relationship Id="rId19" Type="http://schemas.openxmlformats.org/officeDocument/2006/relationships/hyperlink" Target="https://www.zotero.org/google-docs/?rsnk2w" TargetMode="External"/><Relationship Id="rId14" Type="http://schemas.openxmlformats.org/officeDocument/2006/relationships/hyperlink" Target="https://www.zotero.org/google-docs/?0wHblZ" TargetMode="External"/><Relationship Id="rId30" Type="http://schemas.openxmlformats.org/officeDocument/2006/relationships/image" Target="media/image2.png"/><Relationship Id="rId35" Type="http://schemas.openxmlformats.org/officeDocument/2006/relationships/hyperlink" Target="https://www.zotero.org/google-docs/?KBzpyp" TargetMode="External"/><Relationship Id="rId56" Type="http://schemas.openxmlformats.org/officeDocument/2006/relationships/hyperlink" Target="https://www.zotero.org/google-docs/?KBzpyp" TargetMode="External"/><Relationship Id="rId77" Type="http://schemas.openxmlformats.org/officeDocument/2006/relationships/hyperlink" Target="https://www.zotero.org/google-docs/?KBzpyp" TargetMode="External"/><Relationship Id="rId100" Type="http://schemas.openxmlformats.org/officeDocument/2006/relationships/hyperlink" Target="https://www.zotero.org/google-docs/?KBzpyp" TargetMode="External"/><Relationship Id="rId105" Type="http://schemas.openxmlformats.org/officeDocument/2006/relationships/hyperlink" Target="https://www.zotero.org/google-docs/?KBzpyp" TargetMode="External"/><Relationship Id="rId8" Type="http://schemas.openxmlformats.org/officeDocument/2006/relationships/hyperlink" Target="https://www.zotero.org/google-docs/?3e5AQ8" TargetMode="External"/><Relationship Id="rId51" Type="http://schemas.openxmlformats.org/officeDocument/2006/relationships/hyperlink" Target="https://www.zotero.org/google-docs/?KBzpyp" TargetMode="External"/><Relationship Id="rId72" Type="http://schemas.openxmlformats.org/officeDocument/2006/relationships/hyperlink" Target="https://www.zotero.org/google-docs/?KBzpyp" TargetMode="External"/><Relationship Id="rId93" Type="http://schemas.openxmlformats.org/officeDocument/2006/relationships/hyperlink" Target="https://www.zotero.org/google-docs/?KBzpyp" TargetMode="External"/><Relationship Id="rId98" Type="http://schemas.openxmlformats.org/officeDocument/2006/relationships/hyperlink" Target="https://www.zotero.org/google-docs/?KBzpyp" TargetMode="External"/><Relationship Id="rId121"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zotero.org/google-docs/?gWKhfo" TargetMode="External"/><Relationship Id="rId46" Type="http://schemas.openxmlformats.org/officeDocument/2006/relationships/hyperlink" Target="https://www.zotero.org/google-docs/?KBzpyp" TargetMode="External"/><Relationship Id="rId67" Type="http://schemas.openxmlformats.org/officeDocument/2006/relationships/hyperlink" Target="https://www.zotero.org/google-docs/?KBzpyp" TargetMode="External"/><Relationship Id="rId116" Type="http://schemas.openxmlformats.org/officeDocument/2006/relationships/hyperlink" Target="https://www.zotero.org/google-docs/?KBzpyp" TargetMode="External"/><Relationship Id="rId20" Type="http://schemas.openxmlformats.org/officeDocument/2006/relationships/hyperlink" Target="https://www.zotero.org/google-docs/?Tj1YqF" TargetMode="External"/><Relationship Id="rId41" Type="http://schemas.openxmlformats.org/officeDocument/2006/relationships/hyperlink" Target="https://www.zotero.org/google-docs/?KBzpyp" TargetMode="External"/><Relationship Id="rId62" Type="http://schemas.openxmlformats.org/officeDocument/2006/relationships/hyperlink" Target="https://www.zotero.org/google-docs/?KBzpyp" TargetMode="External"/><Relationship Id="rId83" Type="http://schemas.openxmlformats.org/officeDocument/2006/relationships/hyperlink" Target="https://www.zotero.org/google-docs/?KBzpyp" TargetMode="External"/><Relationship Id="rId88" Type="http://schemas.openxmlformats.org/officeDocument/2006/relationships/hyperlink" Target="https://www.zotero.org/google-docs/?KBzpyp" TargetMode="External"/><Relationship Id="rId111" Type="http://schemas.openxmlformats.org/officeDocument/2006/relationships/hyperlink" Target="https://www.zotero.org/google-docs/?KBzpyp" TargetMode="External"/><Relationship Id="rId15" Type="http://schemas.openxmlformats.org/officeDocument/2006/relationships/hyperlink" Target="https://www.zotero.org/google-docs/?yzxh9M" TargetMode="External"/><Relationship Id="rId36" Type="http://schemas.openxmlformats.org/officeDocument/2006/relationships/hyperlink" Target="https://www.zotero.org/google-docs/?KBzpyp" TargetMode="External"/><Relationship Id="rId57" Type="http://schemas.openxmlformats.org/officeDocument/2006/relationships/hyperlink" Target="https://www.zotero.org/google-docs/?KBzpyp" TargetMode="External"/><Relationship Id="rId106" Type="http://schemas.openxmlformats.org/officeDocument/2006/relationships/hyperlink" Target="https://www.zotero.org/google-docs/?KBzpyp" TargetMode="External"/><Relationship Id="rId10" Type="http://schemas.openxmlformats.org/officeDocument/2006/relationships/hyperlink" Target="https://www.zotero.org/google-docs/?qItaWv" TargetMode="External"/><Relationship Id="rId31" Type="http://schemas.openxmlformats.org/officeDocument/2006/relationships/image" Target="media/image3.png"/><Relationship Id="rId52" Type="http://schemas.openxmlformats.org/officeDocument/2006/relationships/hyperlink" Target="https://www.zotero.org/google-docs/?KBzpyp" TargetMode="External"/><Relationship Id="rId73" Type="http://schemas.openxmlformats.org/officeDocument/2006/relationships/hyperlink" Target="https://www.zotero.org/google-docs/?KBzpyp" TargetMode="External"/><Relationship Id="rId78" Type="http://schemas.openxmlformats.org/officeDocument/2006/relationships/hyperlink" Target="https://www.zotero.org/google-docs/?KBzpyp" TargetMode="External"/><Relationship Id="rId94" Type="http://schemas.openxmlformats.org/officeDocument/2006/relationships/hyperlink" Target="https://www.zotero.org/google-docs/?KBzpyp" TargetMode="External"/><Relationship Id="rId99" Type="http://schemas.openxmlformats.org/officeDocument/2006/relationships/hyperlink" Target="https://www.zotero.org/google-docs/?KBzpyp" TargetMode="External"/><Relationship Id="rId101" Type="http://schemas.openxmlformats.org/officeDocument/2006/relationships/hyperlink" Target="https://www.zotero.org/google-docs/?KBzpy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3985</Words>
  <Characters>22876</Characters>
  <Application>Microsoft Office Word</Application>
  <DocSecurity>0</DocSecurity>
  <Lines>408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5</cp:revision>
  <dcterms:created xsi:type="dcterms:W3CDTF">2021-04-28T22:57:00Z</dcterms:created>
  <dcterms:modified xsi:type="dcterms:W3CDTF">2021-04-30T18:10:00Z</dcterms:modified>
</cp:coreProperties>
</file>