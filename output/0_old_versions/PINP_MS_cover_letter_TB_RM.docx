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6263" w:rsidRDefault="009C256E">
      <w:r>
        <w:t>May 4</w:t>
      </w:r>
      <w:r>
        <w:rPr>
          <w:vertAlign w:val="superscript"/>
        </w:rPr>
        <w:t>th</w:t>
      </w:r>
      <w:r>
        <w:t xml:space="preserve"> 2021</w:t>
      </w:r>
    </w:p>
    <w:p w14:paraId="00000002" w14:textId="77777777" w:rsidR="00B06263" w:rsidRDefault="00B06263"/>
    <w:p w14:paraId="00000003" w14:textId="77777777" w:rsidR="00B06263" w:rsidRDefault="009C256E">
      <w:r>
        <w:t xml:space="preserve">To: the Editor-in-Chief, </w:t>
      </w:r>
      <w:commentRangeStart w:id="0"/>
      <w:r>
        <w:t xml:space="preserve">Vicent </w:t>
      </w:r>
      <w:commentRangeEnd w:id="0"/>
      <w:r w:rsidR="003E34D7">
        <w:rPr>
          <w:rStyle w:val="CommentReference"/>
        </w:rPr>
        <w:commentReference w:id="0"/>
      </w:r>
      <w:r>
        <w:t>Devictor,</w:t>
      </w:r>
    </w:p>
    <w:p w14:paraId="00000004" w14:textId="77777777" w:rsidR="00B06263" w:rsidRDefault="009C256E">
      <w:r>
        <w:t xml:space="preserve">UMR CNRS-UM2 5554 cc065, </w:t>
      </w:r>
    </w:p>
    <w:p w14:paraId="00000005" w14:textId="77777777" w:rsidR="00B06263" w:rsidRDefault="009C256E">
      <w:r>
        <w:t xml:space="preserve">Institut des Sciences de l'Evolution de Montpellier, </w:t>
      </w:r>
    </w:p>
    <w:p w14:paraId="00000006" w14:textId="77777777" w:rsidR="00B06263" w:rsidRDefault="009C256E">
      <w:r>
        <w:t>Montpellier,</w:t>
      </w:r>
    </w:p>
    <w:p w14:paraId="00000007" w14:textId="77777777" w:rsidR="00B06263" w:rsidRDefault="009C256E">
      <w:r>
        <w:t>France</w:t>
      </w:r>
    </w:p>
    <w:p w14:paraId="00000008" w14:textId="77777777" w:rsidR="00B06263" w:rsidRDefault="00B06263"/>
    <w:p w14:paraId="00000009" w14:textId="77777777" w:rsidR="00B06263" w:rsidRDefault="009C256E">
      <w:r>
        <w:t xml:space="preserve">Dear </w:t>
      </w:r>
      <w:commentRangeStart w:id="1"/>
      <w:r>
        <w:t>Vicent</w:t>
      </w:r>
      <w:commentRangeEnd w:id="1"/>
      <w:r w:rsidR="00A62CCA">
        <w:rPr>
          <w:rStyle w:val="CommentReference"/>
        </w:rPr>
        <w:commentReference w:id="1"/>
      </w:r>
      <w:r>
        <w:t xml:space="preserve"> Devictor,</w:t>
      </w:r>
    </w:p>
    <w:p w14:paraId="0000000A" w14:textId="56D1E8E1" w:rsidR="00B06263" w:rsidRDefault="009C256E">
      <w:pPr>
        <w:spacing w:before="200"/>
        <w:jc w:val="both"/>
        <w:pPrChange w:id="2" w:author="Microsoft Office User" w:date="2021-05-21T13:08:00Z">
          <w:pPr>
            <w:spacing w:before="200"/>
          </w:pPr>
        </w:pPrChange>
      </w:pPr>
      <w:del w:id="3" w:author="Microsoft Office User" w:date="2021-05-21T13:27:00Z">
        <w:r w:rsidDel="007C4D5E">
          <w:delText>We are pleased to submit our article</w:delText>
        </w:r>
      </w:del>
      <w:ins w:id="4" w:author="Microsoft Office User" w:date="2021-05-21T13:27:00Z">
        <w:r w:rsidR="007C4D5E">
          <w:t>Please consider our manuscript</w:t>
        </w:r>
      </w:ins>
      <w:r>
        <w:t xml:space="preserve"> </w:t>
      </w:r>
      <w:del w:id="5" w:author="Microsoft Office User" w:date="2021-05-21T13:28:00Z">
        <w:r w:rsidDel="007C4D5E">
          <w:delText>titled</w:delText>
        </w:r>
      </w:del>
      <w:r>
        <w:t xml:space="preserve"> ‘Quantifying a wildlife conflict: estimates </w:t>
      </w:r>
      <w:commentRangeStart w:id="6"/>
      <w:commentRangeStart w:id="7"/>
      <w:r>
        <w:t>of</w:t>
      </w:r>
      <w:commentRangeEnd w:id="6"/>
      <w:r w:rsidR="003E34D7">
        <w:rPr>
          <w:rStyle w:val="CommentReference"/>
        </w:rPr>
        <w:commentReference w:id="6"/>
      </w:r>
      <w:commentRangeEnd w:id="7"/>
      <w:r w:rsidR="00AC0AE8">
        <w:rPr>
          <w:rStyle w:val="CommentReference"/>
        </w:rPr>
        <w:commentReference w:id="7"/>
      </w:r>
      <w:r>
        <w:t xml:space="preserve"> </w:t>
      </w:r>
      <w:commentRangeStart w:id="8"/>
      <w:r>
        <w:t>seabird</w:t>
      </w:r>
      <w:commentRangeEnd w:id="8"/>
      <w:r w:rsidR="003E34D7">
        <w:rPr>
          <w:rStyle w:val="CommentReference"/>
        </w:rPr>
        <w:commentReference w:id="8"/>
      </w:r>
      <w:r>
        <w:t xml:space="preserve"> predation by recovering fur seals across southeastern Australia’ for publication </w:t>
      </w:r>
      <w:del w:id="9" w:author="Microsoft Office User" w:date="2021-05-21T13:28:00Z">
        <w:r w:rsidDel="007C4D5E">
          <w:delText xml:space="preserve">with </w:delText>
        </w:r>
      </w:del>
      <w:ins w:id="10" w:author="Microsoft Office User" w:date="2021-05-21T13:28:00Z">
        <w:r w:rsidR="007C4D5E">
          <w:t xml:space="preserve">as an article in </w:t>
        </w:r>
      </w:ins>
      <w:r>
        <w:t>Biological Conservation.</w:t>
      </w:r>
    </w:p>
    <w:p w14:paraId="75EAD554" w14:textId="72D1D5DC" w:rsidR="00F114ED" w:rsidRDefault="009C256E">
      <w:pPr>
        <w:spacing w:before="200"/>
        <w:jc w:val="both"/>
        <w:rPr>
          <w:ins w:id="11" w:author="Rebecca McIntosh" w:date="2021-05-24T11:21:00Z"/>
        </w:rPr>
      </w:pPr>
      <w:r>
        <w:tab/>
      </w:r>
      <w:ins w:id="12" w:author="Rebecca McIntosh" w:date="2021-05-24T11:12:00Z">
        <w:r w:rsidR="00F114ED">
          <w:t>C</w:t>
        </w:r>
      </w:ins>
      <w:ins w:id="13" w:author="Rebecca McIntosh" w:date="2021-05-24T11:07:00Z">
        <w:r w:rsidR="00AC0AE8">
          <w:t>onflict between i</w:t>
        </w:r>
      </w:ins>
      <w:ins w:id="14" w:author="Rebecca McIntosh" w:date="2021-05-24T11:08:00Z">
        <w:r w:rsidR="00AC0AE8">
          <w:t xml:space="preserve">conic species </w:t>
        </w:r>
      </w:ins>
      <w:ins w:id="15" w:author="Rebecca McIntosh" w:date="2021-05-24T11:13:00Z">
        <w:r w:rsidR="00F114ED">
          <w:t>is likely to increase with mounting</w:t>
        </w:r>
      </w:ins>
      <w:ins w:id="16" w:author="Rebecca McIntosh" w:date="2021-05-24T11:03:00Z">
        <w:r w:rsidR="00AC0AE8">
          <w:t xml:space="preserve"> </w:t>
        </w:r>
      </w:ins>
      <w:ins w:id="17" w:author="Rebecca McIntosh" w:date="2021-05-24T11:09:00Z">
        <w:r w:rsidR="00AC0AE8">
          <w:t>pressures during the Anthropocene</w:t>
        </w:r>
      </w:ins>
      <w:ins w:id="18" w:author="Rebecca McIntosh" w:date="2021-05-24T11:06:00Z">
        <w:r w:rsidR="00AC0AE8">
          <w:t xml:space="preserve">. </w:t>
        </w:r>
      </w:ins>
      <w:ins w:id="19" w:author="Microsoft Office User" w:date="2021-05-21T13:28:00Z">
        <w:del w:id="20" w:author="Rebecca McIntosh" w:date="2021-05-24T11:03:00Z">
          <w:r w:rsidR="007C4D5E" w:rsidDel="00AC0AE8">
            <w:delText xml:space="preserve">The field of conservation research is </w:delText>
          </w:r>
        </w:del>
      </w:ins>
      <w:ins w:id="21" w:author="Microsoft Office User" w:date="2021-05-21T13:29:00Z">
        <w:del w:id="22" w:author="Rebecca McIntosh" w:date="2021-05-24T11:03:00Z">
          <w:r w:rsidR="007C4D5E" w:rsidDel="00AC0AE8">
            <w:delText xml:space="preserve">expanding rapidly with increasing environmental concerns. </w:delText>
          </w:r>
        </w:del>
      </w:ins>
      <w:del w:id="23" w:author="Rebecca McIntosh" w:date="2021-05-24T11:03:00Z">
        <w:r w:rsidDel="00AC0AE8">
          <w:delText>Our paper</w:delText>
        </w:r>
      </w:del>
      <w:ins w:id="24" w:author="Rebecca McIntosh" w:date="2021-05-24T11:03:00Z">
        <w:r w:rsidR="00AC0AE8">
          <w:t>This paper</w:t>
        </w:r>
      </w:ins>
      <w:r>
        <w:t xml:space="preserve"> provides critical quantitative information </w:t>
      </w:r>
      <w:del w:id="25" w:author="Microsoft Office User" w:date="2021-05-21T13:06:00Z">
        <w:r w:rsidDel="003E34D7">
          <w:delText>to enable progress in managing</w:delText>
        </w:r>
      </w:del>
      <w:ins w:id="26" w:author="Microsoft Office User" w:date="2021-05-21T13:06:00Z">
        <w:r w:rsidR="003E34D7">
          <w:t>for the management of</w:t>
        </w:r>
      </w:ins>
      <w:r>
        <w:t xml:space="preserve"> a contentious wildlife conflict </w:t>
      </w:r>
      <w:del w:id="27" w:author="Microsoft Office User" w:date="2021-05-21T13:07:00Z">
        <w:r w:rsidDel="003E34D7">
          <w:delText xml:space="preserve">first at a local scale </w:delText>
        </w:r>
      </w:del>
      <w:r>
        <w:t xml:space="preserve">in southern Australia, between two species of conservation concern – </w:t>
      </w:r>
      <w:ins w:id="28" w:author="Microsoft Office User" w:date="2021-05-21T13:07:00Z">
        <w:r w:rsidR="003E34D7">
          <w:t xml:space="preserve">the </w:t>
        </w:r>
      </w:ins>
      <w:r>
        <w:t>recovering long-nosed fur seal</w:t>
      </w:r>
      <w:del w:id="29" w:author="Rebecca McIntosh" w:date="2021-05-24T11:10:00Z">
        <w:r w:rsidDel="00390D67">
          <w:delText>s</w:delText>
        </w:r>
      </w:del>
      <w:r>
        <w:t xml:space="preserve"> and the culturally important little penguin. This conflict </w:t>
      </w:r>
      <w:del w:id="30" w:author="Microsoft Office User" w:date="2021-05-21T13:07:00Z">
        <w:r w:rsidDel="003E34D7">
          <w:delText xml:space="preserve">is resulting in largely unfounded </w:delText>
        </w:r>
      </w:del>
      <w:ins w:id="31" w:author="Microsoft Office User" w:date="2021-05-21T13:07:00Z">
        <w:r w:rsidR="003E34D7">
          <w:t xml:space="preserve">has resulted in </w:t>
        </w:r>
      </w:ins>
      <w:r>
        <w:t xml:space="preserve">calls </w:t>
      </w:r>
      <w:del w:id="32" w:author="Microsoft Office User" w:date="2021-05-21T13:07:00Z">
        <w:r w:rsidDel="003E34D7">
          <w:delText>for culling the predator (</w:delText>
        </w:r>
      </w:del>
      <w:ins w:id="33" w:author="Microsoft Office User" w:date="2021-05-21T13:07:00Z">
        <w:r w:rsidR="003E34D7">
          <w:t>to cull the</w:t>
        </w:r>
      </w:ins>
      <w:ins w:id="34" w:author="Rebecca McIntosh" w:date="2021-05-24T11:14:00Z">
        <w:r w:rsidR="00F114ED">
          <w:t xml:space="preserve"> fur</w:t>
        </w:r>
      </w:ins>
      <w:ins w:id="35" w:author="Microsoft Office User" w:date="2021-05-21T13:07:00Z">
        <w:r w:rsidR="003E34D7">
          <w:t xml:space="preserve"> </w:t>
        </w:r>
      </w:ins>
      <w:r>
        <w:t>seals</w:t>
      </w:r>
      <w:del w:id="36" w:author="Microsoft Office User" w:date="2021-05-21T13:07:00Z">
        <w:r w:rsidDel="003E34D7">
          <w:delText>)</w:delText>
        </w:r>
      </w:del>
      <w:del w:id="37" w:author="Rebecca McIntosh" w:date="2021-05-24T11:17:00Z">
        <w:r w:rsidDel="00F114ED">
          <w:delText xml:space="preserve"> </w:delText>
        </w:r>
      </w:del>
      <w:del w:id="38" w:author="Microsoft Office User" w:date="2021-05-21T13:08:00Z">
        <w:r w:rsidDel="003E34D7">
          <w:delText>when extremely</w:delText>
        </w:r>
      </w:del>
      <w:ins w:id="39" w:author="Microsoft Office User" w:date="2021-05-21T13:08:00Z">
        <w:del w:id="40" w:author="Rebecca McIntosh" w:date="2021-05-24T11:16:00Z">
          <w:r w:rsidR="003E34D7" w:rsidDel="00F114ED">
            <w:delText xml:space="preserve">despite </w:delText>
          </w:r>
        </w:del>
        <w:del w:id="41" w:author="Rebecca McIntosh" w:date="2021-05-24T11:15:00Z">
          <w:r w:rsidR="003E34D7" w:rsidDel="00F114ED">
            <w:delText>the</w:delText>
          </w:r>
        </w:del>
      </w:ins>
      <w:del w:id="42" w:author="Rebecca McIntosh" w:date="2021-05-24T11:15:00Z">
        <w:r w:rsidDel="00F114ED">
          <w:delText xml:space="preserve"> little data </w:delText>
        </w:r>
      </w:del>
      <w:ins w:id="43" w:author="Microsoft Office User" w:date="2021-05-21T13:08:00Z">
        <w:del w:id="44" w:author="Rebecca McIntosh" w:date="2021-05-24T11:15:00Z">
          <w:r w:rsidR="003E34D7" w:rsidDel="00F114ED">
            <w:delText xml:space="preserve">that </w:delText>
          </w:r>
        </w:del>
      </w:ins>
      <w:del w:id="45" w:author="Rebecca McIntosh" w:date="2021-05-24T11:15:00Z">
        <w:r w:rsidDel="00F114ED">
          <w:delText>exist</w:delText>
        </w:r>
      </w:del>
      <w:ins w:id="46" w:author="Microsoft Office User" w:date="2021-05-21T13:08:00Z">
        <w:del w:id="47" w:author="Rebecca McIntosh" w:date="2021-05-24T11:15:00Z">
          <w:r w:rsidR="003E34D7" w:rsidDel="00F114ED">
            <w:delText>s</w:delText>
          </w:r>
        </w:del>
      </w:ins>
      <w:del w:id="48" w:author="Rebecca McIntosh" w:date="2021-05-24T11:15:00Z">
        <w:r w:rsidDel="00F114ED">
          <w:delText xml:space="preserve"> to quantify their impact</w:delText>
        </w:r>
      </w:del>
      <w:ins w:id="49" w:author="Microsoft Office User" w:date="2021-05-21T13:08:00Z">
        <w:del w:id="50" w:author="Rebecca McIntosh" w:date="2021-05-24T11:15:00Z">
          <w:r w:rsidR="003E34D7" w:rsidDel="00F114ED">
            <w:delText xml:space="preserve"> on </w:delText>
          </w:r>
        </w:del>
      </w:ins>
      <w:del w:id="51" w:author="Rebecca McIntosh" w:date="2021-05-24T11:15:00Z">
        <w:r w:rsidDel="00F114ED">
          <w:delText>s to the prey (penguins</w:delText>
        </w:r>
      </w:del>
      <w:del w:id="52" w:author="Microsoft Office User" w:date="2021-05-21T13:08:00Z">
        <w:r w:rsidDel="003E34D7">
          <w:delText>)</w:delText>
        </w:r>
      </w:del>
      <w:r>
        <w:t>.</w:t>
      </w:r>
      <w:ins w:id="53" w:author="Rebecca McIntosh" w:date="2021-05-24T11:17:00Z">
        <w:r w:rsidR="00F114ED">
          <w:t xml:space="preserve"> </w:t>
        </w:r>
      </w:ins>
      <w:ins w:id="54" w:author="Rebecca McIntosh" w:date="2021-05-24T11:20:00Z">
        <w:r w:rsidR="00D83AA5">
          <w:t>The predator is now</w:t>
        </w:r>
      </w:ins>
      <w:ins w:id="55" w:author="Rebecca McIntosh" w:date="2021-05-24T11:18:00Z">
        <w:r w:rsidR="00F114ED">
          <w:t xml:space="preserve"> </w:t>
        </w:r>
      </w:ins>
      <w:ins w:id="56" w:author="Rebecca McIntosh" w:date="2021-05-24T11:20:00Z">
        <w:r w:rsidR="00D83AA5">
          <w:t>recolonizing</w:t>
        </w:r>
      </w:ins>
      <w:ins w:id="57" w:author="Rebecca McIntosh" w:date="2021-05-24T11:18:00Z">
        <w:r w:rsidR="00F114ED">
          <w:t xml:space="preserve"> its former range in Bass Strai</w:t>
        </w:r>
      </w:ins>
      <w:ins w:id="58" w:author="Rebecca McIntosh" w:date="2021-05-24T11:19:00Z">
        <w:r w:rsidR="00F114ED">
          <w:t xml:space="preserve">t and risk assessments </w:t>
        </w:r>
      </w:ins>
      <w:ins w:id="59" w:author="Rebecca McIntosh" w:date="2021-05-24T11:20:00Z">
        <w:r w:rsidR="00F114ED">
          <w:t>a</w:t>
        </w:r>
      </w:ins>
      <w:ins w:id="60" w:author="Rebecca McIntosh" w:date="2021-05-24T11:19:00Z">
        <w:r w:rsidR="00F114ED">
          <w:t xml:space="preserve">re required to predict </w:t>
        </w:r>
      </w:ins>
      <w:ins w:id="61" w:author="Rebecca McIntosh" w:date="2021-05-24T11:20:00Z">
        <w:r w:rsidR="00F114ED">
          <w:t xml:space="preserve">impacts on </w:t>
        </w:r>
      </w:ins>
      <w:ins w:id="62" w:author="Rebecca McIntosh" w:date="2021-05-24T11:21:00Z">
        <w:r w:rsidR="00D83AA5">
          <w:t>seabird populations</w:t>
        </w:r>
      </w:ins>
      <w:ins w:id="63" w:author="Rebecca McIntosh" w:date="2021-05-24T11:20:00Z">
        <w:r w:rsidR="00F114ED">
          <w:t>.</w:t>
        </w:r>
      </w:ins>
      <w:ins w:id="64" w:author="Rebecca McIntosh" w:date="2021-05-24T11:18:00Z">
        <w:r w:rsidR="00F114ED">
          <w:t xml:space="preserve"> </w:t>
        </w:r>
      </w:ins>
    </w:p>
    <w:p w14:paraId="0000000B" w14:textId="1E1FD023" w:rsidR="00B06263" w:rsidDel="00D83AA5" w:rsidRDefault="00D83AA5" w:rsidP="00D83AA5">
      <w:pPr>
        <w:spacing w:before="200"/>
        <w:ind w:firstLine="720"/>
        <w:jc w:val="both"/>
        <w:rPr>
          <w:del w:id="65" w:author="Rebecca McIntosh" w:date="2021-05-24T11:28:00Z"/>
        </w:rPr>
        <w:pPrChange w:id="66" w:author="Rebecca McIntosh" w:date="2021-05-24T11:28:00Z">
          <w:pPr>
            <w:spacing w:before="200"/>
          </w:pPr>
        </w:pPrChange>
      </w:pPr>
      <w:ins w:id="67" w:author="Rebecca McIntosh" w:date="2021-05-24T11:21:00Z">
        <w:r>
          <w:t>In this study</w:t>
        </w:r>
        <w:r>
          <w:t>, we</w:t>
        </w:r>
        <w:r>
          <w:t xml:space="preserve"> present a multi-assay approach </w:t>
        </w:r>
        <w:r>
          <w:t xml:space="preserve">to diet analysis </w:t>
        </w:r>
        <w:r>
          <w:t>that can be applied across systems and wildlife conflict scenarios to identify and quantify predation. We combine traditional morphological and modern DNA metabarcoding assay</w:t>
        </w:r>
      </w:ins>
      <w:ins w:id="68" w:author="Rebecca McIntosh" w:date="2021-05-24T11:22:00Z">
        <w:r>
          <w:t>s</w:t>
        </w:r>
      </w:ins>
      <w:ins w:id="69" w:author="Rebecca McIntosh" w:date="2021-05-24T11:21:00Z">
        <w:r>
          <w:t xml:space="preserve"> to corroborate and expand on previous estimates of predation. Our paper demonstrates a reproducible protocol to identify target species from predator scat and, further, uses haplotype analyses to assess genetic diversity and probable abundances of prey species within and between scat samples. </w:t>
        </w:r>
      </w:ins>
      <w:ins w:id="70" w:author="Rebecca McIntosh" w:date="2021-05-24T11:31:00Z">
        <w:r w:rsidR="00B04E58">
          <w:t>This novel research</w:t>
        </w:r>
      </w:ins>
      <w:ins w:id="71" w:author="Rebecca McIntosh" w:date="2021-05-24T11:23:00Z">
        <w:r>
          <w:t xml:space="preserve"> provides a powerful </w:t>
        </w:r>
      </w:ins>
      <w:ins w:id="72" w:author="Rebecca McIntosh" w:date="2021-05-24T11:31:00Z">
        <w:r w:rsidR="00B04E58">
          <w:t>tool for</w:t>
        </w:r>
      </w:ins>
      <w:ins w:id="73" w:author="Rebecca McIntosh" w:date="2021-05-24T11:23:00Z">
        <w:r>
          <w:t xml:space="preserve"> </w:t>
        </w:r>
      </w:ins>
      <w:ins w:id="74" w:author="Rebecca McIntosh" w:date="2021-05-24T11:31:00Z">
        <w:r w:rsidR="00B04E58">
          <w:t>quantifying</w:t>
        </w:r>
      </w:ins>
      <w:ins w:id="75" w:author="Rebecca McIntosh" w:date="2021-05-24T11:23:00Z">
        <w:r>
          <w:t xml:space="preserve"> predator-prey relationships. </w:t>
        </w:r>
      </w:ins>
      <w:del w:id="76" w:author="Rebecca McIntosh" w:date="2021-05-24T11:24:00Z">
        <w:r w:rsidR="009C256E" w:rsidDel="00D83AA5">
          <w:delText xml:space="preserve"> </w:delText>
        </w:r>
      </w:del>
      <w:del w:id="77" w:author="Microsoft Office User" w:date="2021-05-21T13:09:00Z">
        <w:r w:rsidR="009C256E" w:rsidDel="003E34D7">
          <w:delText>Importantly, a</w:delText>
        </w:r>
      </w:del>
      <w:ins w:id="78" w:author="Microsoft Office User" w:date="2021-05-21T13:32:00Z">
        <w:del w:id="79" w:author="Rebecca McIntosh" w:date="2021-05-24T11:21:00Z">
          <w:r w:rsidR="00AD6F3A" w:rsidDel="00D83AA5">
            <w:delText>In this study</w:delText>
          </w:r>
        </w:del>
      </w:ins>
      <w:ins w:id="80" w:author="Rebecca McIntosh" w:date="2021-05-24T11:24:00Z">
        <w:r>
          <w:t>Our study a</w:t>
        </w:r>
      </w:ins>
      <w:ins w:id="81" w:author="Microsoft Office User" w:date="2021-05-21T13:32:00Z">
        <w:del w:id="82" w:author="Rebecca McIntosh" w:date="2021-05-24T11:24:00Z">
          <w:r w:rsidR="00AD6F3A" w:rsidDel="00D83AA5">
            <w:delText>, a</w:delText>
          </w:r>
        </w:del>
      </w:ins>
      <w:r w:rsidR="009C256E">
        <w:t>dvance</w:t>
      </w:r>
      <w:del w:id="83" w:author="Rebecca McIntosh" w:date="2021-05-24T11:25:00Z">
        <w:r w:rsidR="009C256E" w:rsidDel="00D83AA5">
          <w:delText>s</w:delText>
        </w:r>
      </w:del>
      <w:ins w:id="84" w:author="Rebecca McIntosh" w:date="2021-05-24T11:25:00Z">
        <w:r>
          <w:t>d</w:t>
        </w:r>
      </w:ins>
      <w:r w:rsidR="009C256E">
        <w:t xml:space="preserve"> </w:t>
      </w:r>
      <w:del w:id="85" w:author="Rebecca McIntosh" w:date="2021-05-24T11:25:00Z">
        <w:r w:rsidR="009C256E" w:rsidDel="00D83AA5">
          <w:delText xml:space="preserve">in </w:delText>
        </w:r>
      </w:del>
      <w:r w:rsidR="009C256E">
        <w:t xml:space="preserve">frameworks for processing DNA metabarcoding </w:t>
      </w:r>
      <w:del w:id="86" w:author="Rebecca McIntosh" w:date="2021-05-24T11:24:00Z">
        <w:r w:rsidR="009C256E" w:rsidDel="00D83AA5">
          <w:delText>data (here for the 12sa/hRNA gene for little penguins) enabled us to identify up to 7 individual penguin haplotypes, representing a total of 21 little penguins</w:delText>
        </w:r>
      </w:del>
      <w:ins w:id="87" w:author="Microsoft Office User" w:date="2021-05-21T13:36:00Z">
        <w:del w:id="88" w:author="Rebecca McIntosh" w:date="2021-05-24T11:24:00Z">
          <w:r w:rsidR="00FE6E01" w:rsidDel="00D83AA5">
            <w:delText>seven little penguin</w:delText>
          </w:r>
        </w:del>
      </w:ins>
      <w:ins w:id="89" w:author="Microsoft Office User" w:date="2021-05-21T13:37:00Z">
        <w:del w:id="90" w:author="Rebecca McIntosh" w:date="2021-05-24T11:24:00Z">
          <w:r w:rsidR="00FE6E01" w:rsidDel="00D83AA5">
            <w:delText xml:space="preserve"> haplotypes within</w:delText>
          </w:r>
        </w:del>
      </w:ins>
      <w:del w:id="91" w:author="Rebecca McIntosh" w:date="2021-05-24T11:24:00Z">
        <w:r w:rsidR="009C256E" w:rsidDel="00D83AA5">
          <w:delText xml:space="preserve"> consumed across 100 predator samples</w:delText>
        </w:r>
      </w:del>
      <w:ins w:id="92" w:author="Microsoft Office User" w:date="2021-05-21T13:37:00Z">
        <w:del w:id="93" w:author="Rebecca McIntosh" w:date="2021-05-24T11:24:00Z">
          <w:r w:rsidR="00FE6E01" w:rsidDel="00D83AA5">
            <w:delText>seal scats</w:delText>
          </w:r>
        </w:del>
      </w:ins>
      <w:del w:id="94" w:author="Rebecca McIntosh" w:date="2021-05-24T11:24:00Z">
        <w:r w:rsidR="009C256E" w:rsidDel="00D83AA5">
          <w:delText>. Our results</w:delText>
        </w:r>
      </w:del>
      <w:ins w:id="95" w:author="Rebecca McIntosh" w:date="2021-05-24T11:25:00Z">
        <w:r>
          <w:t xml:space="preserve">that enables us to determine the number of individual penguins consumed from scat samples collected </w:t>
        </w:r>
      </w:ins>
      <w:ins w:id="96" w:author="Rebecca McIntosh" w:date="2021-05-24T11:26:00Z">
        <w:r>
          <w:t>from fur seal colonies across multiple sites. In conclusion,</w:t>
        </w:r>
      </w:ins>
      <w:del w:id="97" w:author="Rebecca McIntosh" w:date="2021-05-24T11:26:00Z">
        <w:r w:rsidR="009C256E" w:rsidDel="00D83AA5">
          <w:delText xml:space="preserve"> </w:delText>
        </w:r>
      </w:del>
      <w:del w:id="98" w:author="Rebecca McIntosh" w:date="2021-05-24T11:24:00Z">
        <w:r w:rsidR="009C256E" w:rsidDel="00D83AA5">
          <w:delText xml:space="preserve">indicate </w:delText>
        </w:r>
      </w:del>
      <w:del w:id="99" w:author="Rebecca McIntosh" w:date="2021-05-24T11:26:00Z">
        <w:r w:rsidR="009C256E" w:rsidDel="00D83AA5">
          <w:delText>that</w:delText>
        </w:r>
      </w:del>
      <w:r w:rsidR="009C256E">
        <w:t xml:space="preserve"> seabird</w:t>
      </w:r>
      <w:ins w:id="100" w:author="Rebecca McIntosh" w:date="2021-05-24T11:27:00Z">
        <w:r>
          <w:t>s</w:t>
        </w:r>
      </w:ins>
      <w:ins w:id="101" w:author="Microsoft Office User" w:date="2021-05-21T13:38:00Z">
        <w:r w:rsidR="00FE6E01">
          <w:t xml:space="preserve">, </w:t>
        </w:r>
      </w:ins>
      <w:del w:id="102" w:author="Microsoft Office User" w:date="2021-05-21T13:38:00Z">
        <w:r w:rsidR="009C256E" w:rsidDel="00FE6E01">
          <w:delText xml:space="preserve"> and</w:delText>
        </w:r>
      </w:del>
      <w:r w:rsidR="009C256E">
        <w:t xml:space="preserve"> particularly little penguin</w:t>
      </w:r>
      <w:ins w:id="103" w:author="Rebecca McIntosh" w:date="2021-05-24T11:27:00Z">
        <w:r>
          <w:t>s</w:t>
        </w:r>
      </w:ins>
      <w:ins w:id="104" w:author="Microsoft Office User" w:date="2021-05-21T13:23:00Z">
        <w:r w:rsidR="007C4D5E">
          <w:t>,</w:t>
        </w:r>
      </w:ins>
      <w:r w:rsidR="009C256E">
        <w:t xml:space="preserve"> </w:t>
      </w:r>
      <w:del w:id="105" w:author="Rebecca McIntosh" w:date="2021-05-24T11:27:00Z">
        <w:r w:rsidR="009C256E" w:rsidDel="00D83AA5">
          <w:delText>predation may be</w:delText>
        </w:r>
      </w:del>
      <w:ins w:id="106" w:author="Rebecca McIntosh" w:date="2021-05-24T11:27:00Z">
        <w:r>
          <w:t>are</w:t>
        </w:r>
      </w:ins>
      <w:r w:rsidR="009C256E">
        <w:t xml:space="preserve"> </w:t>
      </w:r>
      <w:del w:id="107" w:author="Microsoft Office User" w:date="2021-05-21T13:10:00Z">
        <w:r w:rsidR="009C256E" w:rsidDel="003E34D7">
          <w:delText>a relatively</w:delText>
        </w:r>
      </w:del>
      <w:ins w:id="108" w:author="Microsoft Office User" w:date="2021-05-21T13:10:00Z">
        <w:r w:rsidR="003E34D7">
          <w:t>an</w:t>
        </w:r>
      </w:ins>
      <w:r w:rsidR="009C256E">
        <w:t xml:space="preserve"> important </w:t>
      </w:r>
      <w:del w:id="109" w:author="Microsoft Office User" w:date="2021-05-21T13:38:00Z">
        <w:r w:rsidR="009C256E" w:rsidDel="00FE6E01">
          <w:delText xml:space="preserve">individual </w:delText>
        </w:r>
      </w:del>
      <w:r w:rsidR="009C256E">
        <w:t>foraging strategy for some long-nosed fur seals</w:t>
      </w:r>
      <w:del w:id="110" w:author="Microsoft Office User" w:date="2021-05-21T13:38:00Z">
        <w:r w:rsidR="009C256E" w:rsidDel="00FE6E01">
          <w:delText>, with potentially negative impacts for local penguin populations</w:delText>
        </w:r>
      </w:del>
      <w:r w:rsidR="009C256E">
        <w:t xml:space="preserve">. </w:t>
      </w:r>
      <w:del w:id="111" w:author="Rebecca McIntosh" w:date="2021-05-24T11:27:00Z">
        <w:r w:rsidR="009C256E" w:rsidDel="00D83AA5">
          <w:delText>However, we posit that predator impacts need to be considered and managed within an</w:delText>
        </w:r>
      </w:del>
      <w:ins w:id="112" w:author="Rebecca McIntosh" w:date="2021-05-24T11:27:00Z">
        <w:r>
          <w:t>This research provides a critical step towards an</w:t>
        </w:r>
      </w:ins>
      <w:r w:rsidR="009C256E">
        <w:t xml:space="preserve"> up-to-date cumulative impact</w:t>
      </w:r>
      <w:del w:id="113" w:author="Microsoft Office User" w:date="2021-05-21T13:10:00Z">
        <w:r w:rsidR="009C256E" w:rsidDel="003E34D7">
          <w:delText>s</w:delText>
        </w:r>
      </w:del>
      <w:r w:rsidR="009C256E">
        <w:t xml:space="preserve"> assessment for threats to little penguins in southern Australia. </w:t>
      </w:r>
      <w:del w:id="114" w:author="Microsoft Office User" w:date="2021-05-21T13:11:00Z">
        <w:r w:rsidR="009C256E" w:rsidDel="009F4B26">
          <w:delText>In conclusion to our study, w</w:delText>
        </w:r>
      </w:del>
      <w:ins w:id="115" w:author="Microsoft Office User" w:date="2021-05-21T13:11:00Z">
        <w:del w:id="116" w:author="Rebecca McIntosh" w:date="2021-05-24T11:28:00Z">
          <w:r w:rsidR="009F4B26" w:rsidDel="00D83AA5">
            <w:delText>W</w:delText>
          </w:r>
        </w:del>
      </w:ins>
      <w:del w:id="117" w:author="Rebecca McIntosh" w:date="2021-05-24T11:28:00Z">
        <w:r w:rsidR="009C256E" w:rsidDel="00D83AA5">
          <w:delText>e recommend that practitioners develop targeted assays for identifying</w:delText>
        </w:r>
      </w:del>
      <w:ins w:id="118" w:author="Microsoft Office User" w:date="2021-05-21T13:11:00Z">
        <w:del w:id="119" w:author="Rebecca McIntosh" w:date="2021-05-24T11:28:00Z">
          <w:r w:rsidR="009F4B26" w:rsidDel="00D83AA5">
            <w:delText>to identify</w:delText>
          </w:r>
        </w:del>
      </w:ins>
      <w:del w:id="120" w:author="Rebecca McIntosh" w:date="2021-05-24T11:28:00Z">
        <w:r w:rsidR="009C256E" w:rsidDel="00D83AA5">
          <w:delText xml:space="preserve"> individuals among predator and prey species</w:delText>
        </w:r>
      </w:del>
      <w:ins w:id="121" w:author="Microsoft Office User" w:date="2021-05-21T13:12:00Z">
        <w:del w:id="122" w:author="Rebecca McIntosh" w:date="2021-05-24T11:28:00Z">
          <w:r w:rsidR="009F4B26" w:rsidDel="00D83AA5">
            <w:delText xml:space="preserve"> </w:delText>
          </w:r>
        </w:del>
      </w:ins>
      <w:del w:id="123" w:author="Rebecca McIntosh" w:date="2021-05-24T11:28:00Z">
        <w:r w:rsidR="009C256E" w:rsidDel="00D83AA5">
          <w:delText>, in order</w:delText>
        </w:r>
      </w:del>
      <w:ins w:id="124" w:author="Microsoft Office User" w:date="2021-05-21T13:12:00Z">
        <w:del w:id="125" w:author="Rebecca McIntosh" w:date="2021-05-24T11:28:00Z">
          <w:r w:rsidR="009F4B26" w:rsidDel="00D83AA5">
            <w:delText>and</w:delText>
          </w:r>
        </w:del>
      </w:ins>
      <w:del w:id="126" w:author="Rebecca McIntosh" w:date="2021-05-24T11:28:00Z">
        <w:r w:rsidR="009C256E" w:rsidDel="00D83AA5">
          <w:delText xml:space="preserve"> to determine the prevalence of this foraging strategy among long-nosed fur seals and to obtain more accurate estimates of predation abundance.</w:delText>
        </w:r>
      </w:del>
    </w:p>
    <w:p w14:paraId="0000000C" w14:textId="1C5C0B79" w:rsidR="00B06263" w:rsidRDefault="009C256E" w:rsidP="00D83AA5">
      <w:pPr>
        <w:spacing w:before="200"/>
        <w:ind w:firstLine="720"/>
        <w:jc w:val="both"/>
        <w:pPrChange w:id="127" w:author="Rebecca McIntosh" w:date="2021-05-24T11:28:00Z">
          <w:pPr>
            <w:spacing w:before="200"/>
            <w:ind w:firstLine="720"/>
          </w:pPr>
        </w:pPrChange>
      </w:pPr>
      <w:del w:id="128" w:author="Microsoft Office User" w:date="2021-05-21T13:12:00Z">
        <w:r w:rsidDel="009F4B26">
          <w:delText>Ultimately</w:delText>
        </w:r>
      </w:del>
      <w:ins w:id="129" w:author="Microsoft Office User" w:date="2021-05-21T13:12:00Z">
        <w:del w:id="130" w:author="Rebecca McIntosh" w:date="2021-05-24T11:21:00Z">
          <w:r w:rsidR="009F4B26" w:rsidDel="00D83AA5">
            <w:delText xml:space="preserve">We </w:delText>
          </w:r>
        </w:del>
      </w:ins>
      <w:del w:id="131" w:author="Rebecca McIntosh" w:date="2021-05-24T11:21:00Z">
        <w:r w:rsidDel="00D83AA5">
          <w:delText>, our paper presents a valuable and modular mu</w:delText>
        </w:r>
      </w:del>
      <w:ins w:id="132" w:author="Microsoft Office User" w:date="2021-05-21T13:15:00Z">
        <w:del w:id="133" w:author="Rebecca McIntosh" w:date="2021-05-24T11:21:00Z">
          <w:r w:rsidR="009F4B26" w:rsidDel="00D83AA5">
            <w:delText>lt</w:delText>
          </w:r>
        </w:del>
      </w:ins>
      <w:del w:id="134" w:author="Rebecca McIntosh" w:date="2021-05-24T11:21:00Z">
        <w:r w:rsidDel="00D83AA5">
          <w:delText xml:space="preserve">tli-assay method </w:delText>
        </w:r>
      </w:del>
      <w:ins w:id="135" w:author="Microsoft Office User" w:date="2021-05-21T13:13:00Z">
        <w:del w:id="136" w:author="Rebecca McIntosh" w:date="2021-05-24T11:21:00Z">
          <w:r w:rsidR="009F4B26" w:rsidDel="00D83AA5">
            <w:delText xml:space="preserve">approach </w:delText>
          </w:r>
        </w:del>
      </w:ins>
      <w:del w:id="137" w:author="Rebecca McIntosh" w:date="2021-05-24T11:21:00Z">
        <w:r w:rsidDel="00D83AA5">
          <w:delText>that can be applied very broadly across systems and wildlife conflict scenarios</w:delText>
        </w:r>
      </w:del>
      <w:ins w:id="138" w:author="Microsoft Office User" w:date="2021-05-21T13:13:00Z">
        <w:del w:id="139" w:author="Rebecca McIntosh" w:date="2021-05-24T11:21:00Z">
          <w:r w:rsidR="009F4B26" w:rsidDel="00D83AA5">
            <w:delText xml:space="preserve"> to</w:delText>
          </w:r>
        </w:del>
      </w:ins>
      <w:del w:id="140" w:author="Rebecca McIntosh" w:date="2021-05-24T11:21:00Z">
        <w:r w:rsidDel="00D83AA5">
          <w:delText xml:space="preserve"> for identifying and quantifying predation. We combine the use of a traditional morphological and a modern DNA metabarcoding assay to estimate the prevalence of predation events among predator samples - whereby we corroborated and expan</w:delText>
        </w:r>
      </w:del>
      <w:ins w:id="141" w:author="Microsoft Office User" w:date="2021-05-21T13:15:00Z">
        <w:del w:id="142" w:author="Rebecca McIntosh" w:date="2021-05-24T11:21:00Z">
          <w:r w:rsidR="009F4B26" w:rsidDel="00D83AA5">
            <w:delText>d</w:delText>
          </w:r>
        </w:del>
      </w:ins>
      <w:del w:id="143" w:author="Rebecca McIntosh" w:date="2021-05-24T11:21:00Z">
        <w:r w:rsidDel="00D83AA5">
          <w:delText>ded on previous estimates of predation. We contribute the following significant advances both to our local context and to the broader conservation biology community: (i) a multi-assay method for comparison of target species identification, and (ii)</w:delText>
        </w:r>
      </w:del>
      <w:ins w:id="144" w:author="Microsoft Office User" w:date="2021-05-21T13:18:00Z">
        <w:del w:id="145" w:author="Rebecca McIntosh" w:date="2021-05-24T11:21:00Z">
          <w:r w:rsidR="009F4B26" w:rsidDel="00D83AA5">
            <w:delText>Our paper demonstrates</w:delText>
          </w:r>
        </w:del>
      </w:ins>
      <w:del w:id="146" w:author="Rebecca McIntosh" w:date="2021-05-24T11:21:00Z">
        <w:r w:rsidDel="00D83AA5">
          <w:delText xml:space="preserve"> a reproducible protocol for DNA metabarcoding analyses for</w:delText>
        </w:r>
      </w:del>
      <w:ins w:id="147" w:author="Microsoft Office User" w:date="2021-05-21T13:18:00Z">
        <w:del w:id="148" w:author="Rebecca McIntosh" w:date="2021-05-24T11:21:00Z">
          <w:r w:rsidR="009F4B26" w:rsidDel="00D83AA5">
            <w:delText>to</w:delText>
          </w:r>
        </w:del>
      </w:ins>
      <w:del w:id="149" w:author="Rebecca McIntosh" w:date="2021-05-24T11:21:00Z">
        <w:r w:rsidDel="00D83AA5">
          <w:delText xml:space="preserve"> identifying target prey species from predator scat </w:delText>
        </w:r>
      </w:del>
      <w:ins w:id="150" w:author="Microsoft Office User" w:date="2021-05-21T13:19:00Z">
        <w:del w:id="151" w:author="Rebecca McIntosh" w:date="2021-05-24T11:21:00Z">
          <w:r w:rsidR="009F4B26" w:rsidDel="00D83AA5">
            <w:delText>and</w:delText>
          </w:r>
        </w:del>
      </w:ins>
      <w:ins w:id="152" w:author="Microsoft Office User" w:date="2021-05-21T13:23:00Z">
        <w:del w:id="153" w:author="Rebecca McIntosh" w:date="2021-05-24T11:21:00Z">
          <w:r w:rsidR="007C4D5E" w:rsidDel="00D83AA5">
            <w:delText>,</w:delText>
          </w:r>
        </w:del>
      </w:ins>
      <w:ins w:id="154" w:author="Microsoft Office User" w:date="2021-05-21T13:19:00Z">
        <w:del w:id="155" w:author="Rebecca McIntosh" w:date="2021-05-24T11:21:00Z">
          <w:r w:rsidR="009F4B26" w:rsidDel="00D83AA5">
            <w:delText xml:space="preserve"> </w:delText>
          </w:r>
        </w:del>
      </w:ins>
      <w:ins w:id="156" w:author="Microsoft Office User" w:date="2021-05-21T13:23:00Z">
        <w:del w:id="157" w:author="Rebecca McIntosh" w:date="2021-05-24T11:21:00Z">
          <w:r w:rsidR="007C4D5E" w:rsidDel="00D83AA5">
            <w:delText xml:space="preserve">further, </w:delText>
          </w:r>
        </w:del>
      </w:ins>
      <w:del w:id="158" w:author="Rebecca McIntosh" w:date="2021-05-24T11:21:00Z">
        <w:r w:rsidDel="00D83AA5">
          <w:delText xml:space="preserve">samples, </w:delText>
        </w:r>
      </w:del>
      <w:ins w:id="159" w:author="Microsoft Office User" w:date="2021-05-21T13:20:00Z">
        <w:del w:id="160" w:author="Rebecca McIntosh" w:date="2021-05-24T11:21:00Z">
          <w:r w:rsidR="009F4B26" w:rsidDel="00D83AA5">
            <w:delText>uses</w:delText>
          </w:r>
        </w:del>
      </w:ins>
      <w:del w:id="161" w:author="Rebecca McIntosh" w:date="2021-05-24T11:21:00Z">
        <w:r w:rsidDel="00D83AA5">
          <w:delText xml:space="preserve">lastly (iii) haplotype analyses for </w:delText>
        </w:r>
      </w:del>
      <w:ins w:id="162" w:author="Microsoft Office User" w:date="2021-05-21T13:20:00Z">
        <w:del w:id="163" w:author="Rebecca McIntosh" w:date="2021-05-24T11:21:00Z">
          <w:r w:rsidR="009F4B26" w:rsidDel="00D83AA5">
            <w:delText xml:space="preserve">to assess </w:delText>
          </w:r>
        </w:del>
      </w:ins>
      <w:del w:id="164" w:author="Rebecca McIntosh" w:date="2021-05-24T11:21:00Z">
        <w:r w:rsidDel="00D83AA5">
          <w:delText xml:space="preserve">genetic diversity and probable abundances of target </w:delText>
        </w:r>
      </w:del>
      <w:ins w:id="165" w:author="Microsoft Office User" w:date="2021-05-21T13:20:00Z">
        <w:del w:id="166" w:author="Rebecca McIntosh" w:date="2021-05-24T11:21:00Z">
          <w:r w:rsidR="007C4D5E" w:rsidDel="00D83AA5">
            <w:delText xml:space="preserve">prey </w:delText>
          </w:r>
        </w:del>
      </w:ins>
      <w:del w:id="167" w:author="Rebecca McIntosh" w:date="2021-05-24T11:21:00Z">
        <w:r w:rsidDel="00D83AA5">
          <w:delText xml:space="preserve">species within and between </w:delText>
        </w:r>
      </w:del>
      <w:ins w:id="168" w:author="Microsoft Office User" w:date="2021-05-21T13:20:00Z">
        <w:del w:id="169" w:author="Rebecca McIntosh" w:date="2021-05-24T11:21:00Z">
          <w:r w:rsidR="007C4D5E" w:rsidDel="00D83AA5">
            <w:delText xml:space="preserve">scat </w:delText>
          </w:r>
        </w:del>
      </w:ins>
      <w:del w:id="170" w:author="Rebecca McIntosh" w:date="2021-05-24T11:21:00Z">
        <w:r w:rsidDel="00D83AA5">
          <w:lastRenderedPageBreak/>
          <w:delText xml:space="preserve">samples using shorter base-pair target DNA. </w:delText>
        </w:r>
      </w:del>
      <w:ins w:id="171" w:author="Microsoft Office User" w:date="2021-05-21T13:42:00Z">
        <w:del w:id="172" w:author="Rebecca McIntosh" w:date="2021-05-24T11:21:00Z">
          <w:r w:rsidR="00A62CCA" w:rsidDel="00D83AA5">
            <w:delText>We anticipate that the metho</w:delText>
          </w:r>
        </w:del>
      </w:ins>
      <w:ins w:id="173" w:author="Microsoft Office User" w:date="2021-05-21T13:43:00Z">
        <w:del w:id="174" w:author="Rebecca McIntosh" w:date="2021-05-24T11:21:00Z">
          <w:r w:rsidR="00A62CCA" w:rsidDel="00D83AA5">
            <w:delText>ds and the results contained within this manuscript will be well received by</w:delText>
          </w:r>
        </w:del>
      </w:ins>
      <w:ins w:id="175" w:author="Microsoft Office User" w:date="2021-05-21T13:44:00Z">
        <w:del w:id="176" w:author="Rebecca McIntosh" w:date="2021-05-24T11:21:00Z">
          <w:r w:rsidR="00A62CCA" w:rsidDel="00D83AA5">
            <w:delText xml:space="preserve"> both </w:delText>
          </w:r>
        </w:del>
      </w:ins>
      <w:ins w:id="177" w:author="Microsoft Office User" w:date="2021-05-21T13:43:00Z">
        <w:del w:id="178" w:author="Rebecca McIntosh" w:date="2021-05-24T11:21:00Z">
          <w:r w:rsidR="00A62CCA" w:rsidDel="00D83AA5">
            <w:delText xml:space="preserve">ecologists and </w:delText>
          </w:r>
        </w:del>
      </w:ins>
      <w:ins w:id="179" w:author="Microsoft Office User" w:date="2021-05-21T13:44:00Z">
        <w:del w:id="180" w:author="Rebecca McIntosh" w:date="2021-05-24T11:21:00Z">
          <w:r w:rsidR="00A62CCA" w:rsidDel="00D83AA5">
            <w:delText xml:space="preserve">biologists. </w:delText>
          </w:r>
        </w:del>
      </w:ins>
      <w:del w:id="181" w:author="Microsoft Office User" w:date="2021-05-21T13:21:00Z">
        <w:r w:rsidDel="007C4D5E">
          <w:delText>Both in this system and elsewhere, we highlight developments of cost-effective assays tailored to the needs of specific wildlife conflict scenarios in order to better quantify these conflicts.</w:delText>
        </w:r>
      </w:del>
    </w:p>
    <w:p w14:paraId="0000000D" w14:textId="79633211" w:rsidR="00B06263" w:rsidDel="00D83AA5" w:rsidRDefault="009C256E" w:rsidP="00D83AA5">
      <w:pPr>
        <w:spacing w:before="200"/>
        <w:ind w:firstLine="720"/>
        <w:jc w:val="both"/>
        <w:rPr>
          <w:del w:id="182" w:author="Rebecca McIntosh" w:date="2021-05-24T11:29:00Z"/>
        </w:rPr>
        <w:pPrChange w:id="183" w:author="Rebecca McIntosh" w:date="2021-05-24T11:29:00Z">
          <w:pPr>
            <w:spacing w:before="200"/>
            <w:ind w:firstLine="720"/>
          </w:pPr>
        </w:pPrChange>
      </w:pPr>
      <w:commentRangeStart w:id="184"/>
      <w:commentRangeStart w:id="185"/>
      <w:r>
        <w:t>We present original work carried out by the au</w:t>
      </w:r>
      <w:ins w:id="186" w:author="Rebecca McIntosh" w:date="2021-05-24T11:28:00Z">
        <w:r w:rsidR="00D83AA5">
          <w:t>t</w:t>
        </w:r>
      </w:ins>
      <w:del w:id="187" w:author="Rebecca McIntosh" w:date="2021-05-24T11:28:00Z">
        <w:r w:rsidDel="00D83AA5">
          <w:delText>t</w:delText>
        </w:r>
      </w:del>
      <w:r>
        <w:t xml:space="preserve">hors and acknowledge the </w:t>
      </w:r>
      <w:del w:id="188" w:author="Rebecca McIntosh" w:date="2021-05-24T11:28:00Z">
        <w:r w:rsidDel="00D83AA5">
          <w:delText xml:space="preserve">following </w:delText>
        </w:r>
      </w:del>
      <w:r>
        <w:t>requirements for publication in Elsevier’s Biological Conservation</w:t>
      </w:r>
      <w:ins w:id="189" w:author="Rebecca McIntosh" w:date="2021-05-24T11:30:00Z">
        <w:r w:rsidR="00D83AA5">
          <w:t xml:space="preserve"> a</w:t>
        </w:r>
      </w:ins>
      <w:del w:id="190" w:author="Rebecca McIntosh" w:date="2021-05-24T11:30:00Z">
        <w:r w:rsidDel="00D83AA5">
          <w:delText>.</w:delText>
        </w:r>
      </w:del>
      <w:del w:id="191" w:author="Rebecca McIntosh" w:date="2021-05-24T11:29:00Z">
        <w:r w:rsidDel="00D83AA5">
          <w:delText xml:space="preserve"> All authors agree with the contents of the manuscript and its submission to the journal. We acknowledge that no part of the research has been published or submitted in any form elsewhere. Any research in the paper not carried out by the authors is fully acknowledged in the manuscript. All sources of funding are acknowledged in the manuscript, and authors have declared any direct financial benefits that could result from publication. All appropriate ethics and other approvals were obtained for the research and for research protocols, and we include reference codes in our Acknowledgement secti</w:delText>
        </w:r>
      </w:del>
      <w:ins w:id="192" w:author="Rebecca McIntosh" w:date="2021-05-24T11:30:00Z">
        <w:r w:rsidR="00D83AA5">
          <w:t>nd a</w:t>
        </w:r>
      </w:ins>
      <w:del w:id="193" w:author="Rebecca McIntosh" w:date="2021-05-24T11:29:00Z">
        <w:r w:rsidDel="00D83AA5">
          <w:delText>on.</w:delText>
        </w:r>
        <w:commentRangeEnd w:id="184"/>
        <w:r w:rsidR="007C4D5E" w:rsidDel="00D83AA5">
          <w:rPr>
            <w:rStyle w:val="CommentReference"/>
          </w:rPr>
          <w:commentReference w:id="184"/>
        </w:r>
        <w:commentRangeEnd w:id="185"/>
        <w:r w:rsidR="00D83AA5" w:rsidDel="00D83AA5">
          <w:rPr>
            <w:rStyle w:val="CommentReference"/>
          </w:rPr>
          <w:commentReference w:id="185"/>
        </w:r>
      </w:del>
    </w:p>
    <w:p w14:paraId="0000000E" w14:textId="77777777" w:rsidR="00B06263" w:rsidDel="00D83AA5" w:rsidRDefault="00B06263" w:rsidP="00D83AA5">
      <w:pPr>
        <w:spacing w:before="200"/>
        <w:ind w:firstLine="720"/>
        <w:jc w:val="both"/>
        <w:rPr>
          <w:del w:id="194" w:author="Rebecca McIntosh" w:date="2021-05-24T11:29:00Z"/>
        </w:rPr>
        <w:pPrChange w:id="195" w:author="Rebecca McIntosh" w:date="2021-05-24T11:29:00Z">
          <w:pPr>
            <w:spacing w:before="200"/>
          </w:pPr>
        </w:pPrChange>
      </w:pPr>
    </w:p>
    <w:p w14:paraId="1764BCC8" w14:textId="3014A923" w:rsidR="007C4D5E" w:rsidRDefault="007C4D5E" w:rsidP="00D83AA5">
      <w:pPr>
        <w:spacing w:before="200"/>
        <w:ind w:firstLine="720"/>
        <w:jc w:val="both"/>
        <w:rPr>
          <w:ins w:id="196" w:author="Microsoft Office User" w:date="2021-05-21T13:24:00Z"/>
        </w:rPr>
        <w:pPrChange w:id="197" w:author="Rebecca McIntosh" w:date="2021-05-24T11:29:00Z">
          <w:pPr>
            <w:spacing w:before="200"/>
          </w:pPr>
        </w:pPrChange>
      </w:pPr>
      <w:commentRangeStart w:id="198"/>
      <w:ins w:id="199" w:author="Microsoft Office User" w:date="2021-05-21T13:24:00Z">
        <w:del w:id="200" w:author="Rebecca McIntosh" w:date="2021-05-24T11:29:00Z">
          <w:r w:rsidDel="00D83AA5">
            <w:delText xml:space="preserve">We </w:delText>
          </w:r>
        </w:del>
      </w:ins>
      <w:ins w:id="201" w:author="Microsoft Office User" w:date="2021-05-21T13:41:00Z">
        <w:del w:id="202" w:author="Rebecca McIntosh" w:date="2021-05-24T11:29:00Z">
          <w:r w:rsidR="00A62CCA" w:rsidDel="00D83AA5">
            <w:delText>a</w:delText>
          </w:r>
        </w:del>
        <w:r w:rsidR="00A62CCA">
          <w:t>ppreciate</w:t>
        </w:r>
      </w:ins>
      <w:ins w:id="203" w:author="Microsoft Office User" w:date="2021-05-21T13:40:00Z">
        <w:r w:rsidR="00FE6E01">
          <w:t xml:space="preserve"> your time and attention in considering this manuscript for publication in yo</w:t>
        </w:r>
      </w:ins>
      <w:ins w:id="204" w:author="Microsoft Office User" w:date="2021-05-21T13:41:00Z">
        <w:r w:rsidR="00FE6E01">
          <w:t>ur journal</w:t>
        </w:r>
        <w:commentRangeEnd w:id="198"/>
        <w:r w:rsidR="00A62CCA">
          <w:rPr>
            <w:rStyle w:val="CommentReference"/>
          </w:rPr>
          <w:commentReference w:id="198"/>
        </w:r>
        <w:r w:rsidR="00FE6E01">
          <w:t>.</w:t>
        </w:r>
      </w:ins>
      <w:ins w:id="205" w:author="Microsoft Office User" w:date="2021-05-21T13:25:00Z">
        <w:r>
          <w:t xml:space="preserve"> </w:t>
        </w:r>
      </w:ins>
    </w:p>
    <w:p w14:paraId="0000000F" w14:textId="1A039B2D" w:rsidR="00B06263" w:rsidRDefault="009C256E">
      <w:pPr>
        <w:spacing w:before="200"/>
      </w:pPr>
      <w:r>
        <w:t>Sincerely,</w:t>
      </w:r>
    </w:p>
    <w:p w14:paraId="00000010" w14:textId="77777777" w:rsidR="00B06263" w:rsidRDefault="009C256E">
      <w:pPr>
        <w:spacing w:before="200"/>
      </w:pPr>
      <w:r>
        <w:t>Natasha Hardy</w:t>
      </w:r>
    </w:p>
    <w:p w14:paraId="00000011" w14:textId="77777777" w:rsidR="00B06263" w:rsidRDefault="00B06263"/>
    <w:sectPr w:rsidR="00B06263">
      <w:head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5-21T13:00:00Z" w:initials="MOU">
    <w:p w14:paraId="2231B076" w14:textId="2FFEB2E6" w:rsidR="003E34D7" w:rsidRDefault="003E34D7">
      <w:pPr>
        <w:pStyle w:val="CommentText"/>
      </w:pPr>
      <w:r>
        <w:rPr>
          <w:rStyle w:val="CommentReference"/>
        </w:rPr>
        <w:annotationRef/>
      </w:r>
      <w:r>
        <w:t>Is this supposed to be Vincent?</w:t>
      </w:r>
    </w:p>
  </w:comment>
  <w:comment w:id="1" w:author="Microsoft Office User" w:date="2021-05-21T13:42:00Z" w:initials="MOU">
    <w:p w14:paraId="6A8A8F4C" w14:textId="4A93C810" w:rsidR="00A62CCA" w:rsidRDefault="00A62CCA">
      <w:pPr>
        <w:pStyle w:val="CommentText"/>
      </w:pPr>
      <w:r>
        <w:rPr>
          <w:rStyle w:val="CommentReference"/>
        </w:rPr>
        <w:annotationRef/>
      </w:r>
      <w:r>
        <w:rPr>
          <w:rStyle w:val="CommentReference"/>
        </w:rPr>
        <w:t xml:space="preserve">Ditto </w:t>
      </w:r>
      <w:r w:rsidRPr="00A62CCA">
        <w:rPr>
          <w:rStyle w:val="CommentReference"/>
        </w:rPr>
        <w:sym w:font="Wingdings" w:char="F04A"/>
      </w:r>
    </w:p>
  </w:comment>
  <w:comment w:id="6" w:author="Microsoft Office User" w:date="2021-05-21T13:03:00Z" w:initials="MOU">
    <w:p w14:paraId="6D91663C" w14:textId="52D3B9F5" w:rsidR="003E34D7" w:rsidRDefault="003E34D7">
      <w:pPr>
        <w:pStyle w:val="CommentText"/>
      </w:pPr>
      <w:r>
        <w:rPr>
          <w:rStyle w:val="CommentReference"/>
        </w:rPr>
        <w:annotationRef/>
      </w:r>
      <w:r>
        <w:t>I think this should be shortened… if you can say what’s needed in one page… all the better</w:t>
      </w:r>
      <w:r w:rsidR="007C4D5E">
        <w:t xml:space="preserve">… I am about to try to do it for you </w:t>
      </w:r>
      <w:r w:rsidR="007C4D5E">
        <w:sym w:font="Wingdings" w:char="F04A"/>
      </w:r>
    </w:p>
  </w:comment>
  <w:comment w:id="7" w:author="Rebecca McIntosh" w:date="2021-05-24T11:00:00Z" w:initials="RM">
    <w:p w14:paraId="0C79F899" w14:textId="32E10D8D" w:rsidR="00AC0AE8" w:rsidRDefault="00AC0AE8">
      <w:pPr>
        <w:pStyle w:val="CommentText"/>
      </w:pPr>
      <w:r>
        <w:rPr>
          <w:rStyle w:val="CommentReference"/>
        </w:rPr>
        <w:annotationRef/>
      </w:r>
      <w:r>
        <w:t>I agree, one page is preferred. I’ll edit some more.</w:t>
      </w:r>
    </w:p>
  </w:comment>
  <w:comment w:id="8" w:author="Microsoft Office User" w:date="2021-05-21T13:02:00Z" w:initials="MOU">
    <w:p w14:paraId="5921F818" w14:textId="69012FBD" w:rsidR="003E34D7" w:rsidRDefault="003E34D7">
      <w:pPr>
        <w:pStyle w:val="CommentText"/>
      </w:pPr>
      <w:r>
        <w:rPr>
          <w:rStyle w:val="CommentReference"/>
        </w:rPr>
        <w:annotationRef/>
      </w:r>
      <w:r>
        <w:t>Personal preference but I like to see a justified letter</w:t>
      </w:r>
    </w:p>
  </w:comment>
  <w:comment w:id="184" w:author="Microsoft Office User" w:date="2021-05-21T13:22:00Z" w:initials="MOU">
    <w:p w14:paraId="7F56102A" w14:textId="26B5545F" w:rsidR="007C4D5E" w:rsidRDefault="007C4D5E">
      <w:pPr>
        <w:pStyle w:val="CommentText"/>
      </w:pPr>
      <w:r>
        <w:rPr>
          <w:rStyle w:val="CommentReference"/>
        </w:rPr>
        <w:annotationRef/>
      </w:r>
      <w:r>
        <w:t>Is this required in the cover letter when it is in the submission?</w:t>
      </w:r>
    </w:p>
  </w:comment>
  <w:comment w:id="185" w:author="Rebecca McIntosh" w:date="2021-05-24T11:29:00Z" w:initials="RM">
    <w:p w14:paraId="68BA9931" w14:textId="74878118" w:rsidR="00D83AA5" w:rsidRDefault="00D83AA5">
      <w:pPr>
        <w:pStyle w:val="CommentText"/>
      </w:pPr>
      <w:r>
        <w:rPr>
          <w:rStyle w:val="CommentReference"/>
        </w:rPr>
        <w:annotationRef/>
      </w:r>
      <w:r>
        <w:t>I think the first sentence – without “following” is all we need.</w:t>
      </w:r>
    </w:p>
  </w:comment>
  <w:comment w:id="198" w:author="Microsoft Office User" w:date="2021-05-21T13:41:00Z" w:initials="MOU">
    <w:p w14:paraId="33729260" w14:textId="50E489E2" w:rsidR="00A62CCA" w:rsidRDefault="00A62CCA">
      <w:pPr>
        <w:pStyle w:val="CommentText"/>
      </w:pPr>
      <w:r>
        <w:rPr>
          <w:rStyle w:val="CommentReference"/>
        </w:rPr>
        <w:annotationRef/>
      </w:r>
      <w:r>
        <w:t>Or something similar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31B076" w15:done="0"/>
  <w15:commentEx w15:paraId="6A8A8F4C" w15:done="0"/>
  <w15:commentEx w15:paraId="6D91663C" w15:done="0"/>
  <w15:commentEx w15:paraId="0C79F899" w15:paraIdParent="6D91663C" w15:done="0"/>
  <w15:commentEx w15:paraId="5921F818" w15:done="0"/>
  <w15:commentEx w15:paraId="7F56102A" w15:done="0"/>
  <w15:commentEx w15:paraId="68BA9931" w15:paraIdParent="7F56102A" w15:done="0"/>
  <w15:commentEx w15:paraId="337292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22D8A" w16cex:dateUtc="2021-05-21T05:00:00Z"/>
  <w16cex:commentExtensible w16cex:durableId="2452372F" w16cex:dateUtc="2021-05-21T05:42:00Z"/>
  <w16cex:commentExtensible w16cex:durableId="24522E26" w16cex:dateUtc="2021-05-21T05:03:00Z"/>
  <w16cex:commentExtensible w16cex:durableId="245605D6" w16cex:dateUtc="2021-05-24T01:00:00Z"/>
  <w16cex:commentExtensible w16cex:durableId="24522DD9" w16cex:dateUtc="2021-05-21T05:02:00Z"/>
  <w16cex:commentExtensible w16cex:durableId="2452327A" w16cex:dateUtc="2021-05-21T05:22:00Z"/>
  <w16cex:commentExtensible w16cex:durableId="24560C8C" w16cex:dateUtc="2021-05-24T01:29:00Z"/>
  <w16cex:commentExtensible w16cex:durableId="24523717" w16cex:dateUtc="2021-05-21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31B076" w16cid:durableId="24522D8A"/>
  <w16cid:commentId w16cid:paraId="6A8A8F4C" w16cid:durableId="2452372F"/>
  <w16cid:commentId w16cid:paraId="6D91663C" w16cid:durableId="24522E26"/>
  <w16cid:commentId w16cid:paraId="0C79F899" w16cid:durableId="245605D6"/>
  <w16cid:commentId w16cid:paraId="5921F818" w16cid:durableId="24522DD9"/>
  <w16cid:commentId w16cid:paraId="7F56102A" w16cid:durableId="2452327A"/>
  <w16cid:commentId w16cid:paraId="68BA9931" w16cid:durableId="24560C8C"/>
  <w16cid:commentId w16cid:paraId="33729260" w16cid:durableId="245237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C0B4" w14:textId="77777777" w:rsidR="009C256E" w:rsidRDefault="009C256E">
      <w:r>
        <w:separator/>
      </w:r>
    </w:p>
  </w:endnote>
  <w:endnote w:type="continuationSeparator" w:id="0">
    <w:p w14:paraId="4A041B6E" w14:textId="77777777" w:rsidR="009C256E" w:rsidRDefault="009C2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B06263" w:rsidRDefault="00B062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7C10" w14:textId="77777777" w:rsidR="009C256E" w:rsidRDefault="009C256E">
      <w:r>
        <w:separator/>
      </w:r>
    </w:p>
  </w:footnote>
  <w:footnote w:type="continuationSeparator" w:id="0">
    <w:p w14:paraId="7ECB8721" w14:textId="77777777" w:rsidR="009C256E" w:rsidRDefault="009C2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B06263" w:rsidRDefault="009C256E">
    <w:pPr>
      <w:jc w:val="right"/>
    </w:pPr>
    <w:r>
      <w:t>From: Natasha Hardy</w:t>
    </w:r>
    <w:r>
      <w:rPr>
        <w:noProof/>
      </w:rPr>
      <w:drawing>
        <wp:anchor distT="0" distB="0" distL="114300" distR="114300" simplePos="0" relativeHeight="251658240" behindDoc="0" locked="0" layoutInCell="1" hidden="0" allowOverlap="1" wp14:anchorId="4E2ED591" wp14:editId="75C40CD1">
          <wp:simplePos x="0" y="0"/>
          <wp:positionH relativeFrom="column">
            <wp:posOffset>114300</wp:posOffset>
          </wp:positionH>
          <wp:positionV relativeFrom="paragraph">
            <wp:posOffset>0</wp:posOffset>
          </wp:positionV>
          <wp:extent cx="2405063" cy="568765"/>
          <wp:effectExtent l="0" t="0" r="0" b="0"/>
          <wp:wrapSquare wrapText="bothSides" distT="0" distB="0" distL="114300" distR="114300"/>
          <wp:docPr id="1" name="image1.png" descr="UA-COLOUR"/>
          <wp:cNvGraphicFramePr/>
          <a:graphic xmlns:a="http://schemas.openxmlformats.org/drawingml/2006/main">
            <a:graphicData uri="http://schemas.openxmlformats.org/drawingml/2006/picture">
              <pic:pic xmlns:pic="http://schemas.openxmlformats.org/drawingml/2006/picture">
                <pic:nvPicPr>
                  <pic:cNvPr id="0" name="image1.png" descr="UA-COLOUR"/>
                  <pic:cNvPicPr preferRelativeResize="0"/>
                </pic:nvPicPr>
                <pic:blipFill>
                  <a:blip r:embed="rId1"/>
                  <a:srcRect/>
                  <a:stretch>
                    <a:fillRect/>
                  </a:stretch>
                </pic:blipFill>
                <pic:spPr>
                  <a:xfrm>
                    <a:off x="0" y="0"/>
                    <a:ext cx="2405063" cy="568765"/>
                  </a:xfrm>
                  <a:prstGeom prst="rect">
                    <a:avLst/>
                  </a:prstGeom>
                  <a:ln/>
                </pic:spPr>
              </pic:pic>
            </a:graphicData>
          </a:graphic>
        </wp:anchor>
      </w:drawing>
    </w:r>
  </w:p>
  <w:p w14:paraId="00000013" w14:textId="77777777" w:rsidR="00B06263" w:rsidRDefault="009C256E">
    <w:pPr>
      <w:jc w:val="right"/>
    </w:pPr>
    <w:r>
      <w:t>Department of Biological Sciences</w:t>
    </w:r>
  </w:p>
  <w:p w14:paraId="00000014" w14:textId="77777777" w:rsidR="00B06263" w:rsidRDefault="009C256E">
    <w:pPr>
      <w:jc w:val="right"/>
    </w:pPr>
    <w:r>
      <w:t>CW 422 Biological Sciences Building</w:t>
    </w:r>
  </w:p>
  <w:p w14:paraId="00000015" w14:textId="77777777" w:rsidR="00B06263" w:rsidRDefault="009C256E">
    <w:pPr>
      <w:jc w:val="right"/>
    </w:pPr>
    <w:r>
      <w:t>Edmonton, Alberta, Canada T6G 29E</w:t>
    </w:r>
  </w:p>
  <w:p w14:paraId="00000016" w14:textId="77777777" w:rsidR="00B06263" w:rsidRDefault="009C256E">
    <w:pPr>
      <w:jc w:val="right"/>
    </w:pPr>
    <w:r>
      <w:t>T: 587.590.8975</w:t>
    </w:r>
  </w:p>
  <w:p w14:paraId="00000017" w14:textId="77777777" w:rsidR="00B06263" w:rsidRDefault="009C256E">
    <w:pPr>
      <w:jc w:val="right"/>
    </w:pPr>
    <w:r>
      <w:t xml:space="preserve">E: </w:t>
    </w:r>
    <w:hyperlink r:id="rId2">
      <w:r>
        <w:rPr>
          <w:color w:val="0563C1"/>
          <w:u w:val="single"/>
        </w:rPr>
        <w:t>nahardy@ualberta.ca</w:t>
      </w:r>
    </w:hyperlink>
  </w:p>
  <w:p w14:paraId="00000018" w14:textId="77777777" w:rsidR="00B06263" w:rsidRDefault="00B062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77777777" w:rsidR="00B06263" w:rsidRDefault="00B06263"/>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Rebecca McIntosh">
    <w15:presenceInfo w15:providerId="AD" w15:userId="S::rmcintosh@penguins.org.au::ab57c421-feea-4d20-929f-7f4a7f9a7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263"/>
    <w:rsid w:val="00390D67"/>
    <w:rsid w:val="003E34D7"/>
    <w:rsid w:val="007C4D5E"/>
    <w:rsid w:val="009C256E"/>
    <w:rsid w:val="009F4B26"/>
    <w:rsid w:val="00A62CCA"/>
    <w:rsid w:val="00AC0AE8"/>
    <w:rsid w:val="00AD6F3A"/>
    <w:rsid w:val="00B04E58"/>
    <w:rsid w:val="00B06263"/>
    <w:rsid w:val="00D83AA5"/>
    <w:rsid w:val="00F114ED"/>
    <w:rsid w:val="00FE6E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3CB2"/>
  <w15:docId w15:val="{6BCF81A6-7296-8144-9828-240C51EDD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3E34D7"/>
    <w:rPr>
      <w:sz w:val="16"/>
      <w:szCs w:val="16"/>
    </w:rPr>
  </w:style>
  <w:style w:type="paragraph" w:styleId="CommentText">
    <w:name w:val="annotation text"/>
    <w:basedOn w:val="Normal"/>
    <w:link w:val="CommentTextChar"/>
    <w:uiPriority w:val="99"/>
    <w:semiHidden/>
    <w:unhideWhenUsed/>
    <w:rsid w:val="003E34D7"/>
    <w:rPr>
      <w:sz w:val="20"/>
      <w:szCs w:val="20"/>
    </w:rPr>
  </w:style>
  <w:style w:type="character" w:customStyle="1" w:styleId="CommentTextChar">
    <w:name w:val="Comment Text Char"/>
    <w:basedOn w:val="DefaultParagraphFont"/>
    <w:link w:val="CommentText"/>
    <w:uiPriority w:val="99"/>
    <w:semiHidden/>
    <w:rsid w:val="003E34D7"/>
    <w:rPr>
      <w:sz w:val="20"/>
      <w:szCs w:val="20"/>
    </w:rPr>
  </w:style>
  <w:style w:type="paragraph" w:styleId="CommentSubject">
    <w:name w:val="annotation subject"/>
    <w:basedOn w:val="CommentText"/>
    <w:next w:val="CommentText"/>
    <w:link w:val="CommentSubjectChar"/>
    <w:uiPriority w:val="99"/>
    <w:semiHidden/>
    <w:unhideWhenUsed/>
    <w:rsid w:val="003E34D7"/>
    <w:rPr>
      <w:b/>
      <w:bCs/>
    </w:rPr>
  </w:style>
  <w:style w:type="character" w:customStyle="1" w:styleId="CommentSubjectChar">
    <w:name w:val="Comment Subject Char"/>
    <w:basedOn w:val="CommentTextChar"/>
    <w:link w:val="CommentSubject"/>
    <w:uiPriority w:val="99"/>
    <w:semiHidden/>
    <w:rsid w:val="003E34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hyperlink" Target="mailto:nahardy@ualberta.ca"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McIntosh</dc:creator>
  <cp:lastModifiedBy>Rebecca McIntosh</cp:lastModifiedBy>
  <cp:revision>4</cp:revision>
  <dcterms:created xsi:type="dcterms:W3CDTF">2021-05-24T01:12:00Z</dcterms:created>
  <dcterms:modified xsi:type="dcterms:W3CDTF">2021-05-24T01:31:00Z</dcterms:modified>
</cp:coreProperties>
</file>